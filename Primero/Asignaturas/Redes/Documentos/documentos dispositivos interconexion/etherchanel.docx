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2C3" w:rsidRPr="006F32C3" w:rsidRDefault="006F32C3" w:rsidP="006F32C3">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6F32C3">
        <w:rPr>
          <w:rFonts w:ascii="Times New Roman" w:eastAsia="Times New Roman" w:hAnsi="Times New Roman" w:cs="Times New Roman"/>
          <w:b/>
          <w:bCs/>
          <w:kern w:val="36"/>
          <w:sz w:val="48"/>
          <w:szCs w:val="48"/>
        </w:rPr>
        <w:t>EtherChannel</w:t>
      </w:r>
      <w:proofErr w:type="spellEnd"/>
    </w:p>
    <w:p w:rsidR="006F32C3" w:rsidRPr="006F32C3" w:rsidRDefault="006F32C3" w:rsidP="006F32C3">
      <w:pPr>
        <w:spacing w:before="100" w:beforeAutospacing="1" w:after="100" w:afterAutospacing="1" w:line="240" w:lineRule="auto"/>
        <w:outlineLvl w:val="2"/>
        <w:rPr>
          <w:rFonts w:ascii="Times New Roman" w:eastAsia="Times New Roman" w:hAnsi="Times New Roman" w:cs="Times New Roman"/>
          <w:b/>
          <w:bCs/>
          <w:sz w:val="27"/>
          <w:szCs w:val="27"/>
        </w:rPr>
      </w:pPr>
      <w:r w:rsidRPr="006F32C3">
        <w:rPr>
          <w:rFonts w:ascii="Times New Roman" w:eastAsia="Times New Roman" w:hAnsi="Times New Roman" w:cs="Times New Roman"/>
          <w:b/>
          <w:bCs/>
          <w:sz w:val="27"/>
          <w:szCs w:val="27"/>
        </w:rPr>
        <w:t xml:space="preserve">1. Índice </w:t>
      </w:r>
      <w:bookmarkStart w:id="0" w:name="p1"/>
      <w:bookmarkEnd w:id="0"/>
      <w:r w:rsidRPr="006F32C3">
        <w:rPr>
          <w:rFonts w:ascii="Times New Roman" w:eastAsia="Times New Roman" w:hAnsi="Times New Roman" w:cs="Times New Roman"/>
          <w:b/>
          <w:bCs/>
          <w:sz w:val="27"/>
          <w:szCs w:val="27"/>
        </w:rPr>
        <w:t> </w:t>
      </w:r>
      <w:r>
        <w:rPr>
          <w:rFonts w:ascii="Times New Roman" w:eastAsia="Times New Roman" w:hAnsi="Times New Roman" w:cs="Times New Roman"/>
          <w:b/>
          <w:bCs/>
          <w:noProof/>
          <w:color w:val="0000FF"/>
          <w:sz w:val="27"/>
          <w:szCs w:val="27"/>
        </w:rPr>
        <w:drawing>
          <wp:inline distT="0" distB="0" distL="0" distR="0">
            <wp:extent cx="142875" cy="174625"/>
            <wp:effectExtent l="19050" t="0" r="9525" b="0"/>
            <wp:docPr id="1" name="Imagen 1" descr="Subir al inici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ir al inicio">
                      <a:hlinkClick r:id="rId5"/>
                    </pic:cNvPr>
                    <pic:cNvPicPr>
                      <a:picLocks noChangeAspect="1" noChangeArrowheads="1"/>
                    </pic:cNvPicPr>
                  </pic:nvPicPr>
                  <pic:blipFill>
                    <a:blip r:embed="rId6"/>
                    <a:srcRect/>
                    <a:stretch>
                      <a:fillRect/>
                    </a:stretch>
                  </pic:blipFill>
                  <pic:spPr bwMode="auto">
                    <a:xfrm>
                      <a:off x="0" y="0"/>
                      <a:ext cx="142875" cy="174625"/>
                    </a:xfrm>
                    <a:prstGeom prst="rect">
                      <a:avLst/>
                    </a:prstGeom>
                    <a:noFill/>
                    <a:ln w="9525">
                      <a:noFill/>
                      <a:miter lim="800000"/>
                      <a:headEnd/>
                      <a:tailEnd/>
                    </a:ln>
                  </pic:spPr>
                </pic:pic>
              </a:graphicData>
            </a:graphic>
          </wp:inline>
        </w:drawing>
      </w:r>
    </w:p>
    <w:p w:rsidR="006F32C3" w:rsidRPr="006F32C3" w:rsidRDefault="003F6FE2" w:rsidP="006F32C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p1" w:history="1">
        <w:r w:rsidR="006F32C3" w:rsidRPr="006F32C3">
          <w:rPr>
            <w:rFonts w:ascii="Times New Roman" w:eastAsia="Times New Roman" w:hAnsi="Times New Roman" w:cs="Times New Roman"/>
            <w:color w:val="0000FF"/>
            <w:sz w:val="24"/>
            <w:szCs w:val="24"/>
            <w:u w:val="single"/>
          </w:rPr>
          <w:t>Índice</w:t>
        </w:r>
      </w:hyperlink>
    </w:p>
    <w:p w:rsidR="006F32C3" w:rsidRPr="006F32C3" w:rsidRDefault="003F6FE2" w:rsidP="006F32C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p2" w:history="1">
        <w:r w:rsidR="006F32C3" w:rsidRPr="006F32C3">
          <w:rPr>
            <w:rFonts w:ascii="Times New Roman" w:eastAsia="Times New Roman" w:hAnsi="Times New Roman" w:cs="Times New Roman"/>
            <w:color w:val="0000FF"/>
            <w:sz w:val="24"/>
            <w:szCs w:val="24"/>
            <w:u w:val="single"/>
          </w:rPr>
          <w:t>Introducción</w:t>
        </w:r>
      </w:hyperlink>
    </w:p>
    <w:p w:rsidR="006F32C3" w:rsidRPr="006F32C3" w:rsidRDefault="003F6FE2" w:rsidP="006F32C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p3" w:history="1">
        <w:r w:rsidR="006F32C3" w:rsidRPr="006F32C3">
          <w:rPr>
            <w:rFonts w:ascii="Times New Roman" w:eastAsia="Times New Roman" w:hAnsi="Times New Roman" w:cs="Times New Roman"/>
            <w:color w:val="0000FF"/>
            <w:sz w:val="24"/>
            <w:szCs w:val="24"/>
            <w:u w:val="single"/>
          </w:rPr>
          <w:t xml:space="preserve">Configuración de </w:t>
        </w:r>
        <w:proofErr w:type="spellStart"/>
        <w:r w:rsidR="006F32C3" w:rsidRPr="006F32C3">
          <w:rPr>
            <w:rFonts w:ascii="Times New Roman" w:eastAsia="Times New Roman" w:hAnsi="Times New Roman" w:cs="Times New Roman"/>
            <w:color w:val="0000FF"/>
            <w:sz w:val="24"/>
            <w:szCs w:val="24"/>
            <w:u w:val="single"/>
          </w:rPr>
          <w:t>switch</w:t>
        </w:r>
        <w:proofErr w:type="spellEnd"/>
        <w:r w:rsidR="006F32C3" w:rsidRPr="006F32C3">
          <w:rPr>
            <w:rFonts w:ascii="Times New Roman" w:eastAsia="Times New Roman" w:hAnsi="Times New Roman" w:cs="Times New Roman"/>
            <w:color w:val="0000FF"/>
            <w:sz w:val="24"/>
            <w:szCs w:val="24"/>
            <w:u w:val="single"/>
          </w:rPr>
          <w:t xml:space="preserve"> a </w:t>
        </w:r>
        <w:proofErr w:type="spellStart"/>
        <w:r w:rsidR="006F32C3" w:rsidRPr="006F32C3">
          <w:rPr>
            <w:rFonts w:ascii="Times New Roman" w:eastAsia="Times New Roman" w:hAnsi="Times New Roman" w:cs="Times New Roman"/>
            <w:color w:val="0000FF"/>
            <w:sz w:val="24"/>
            <w:szCs w:val="24"/>
            <w:u w:val="single"/>
          </w:rPr>
          <w:t>switch</w:t>
        </w:r>
        <w:proofErr w:type="spellEnd"/>
      </w:hyperlink>
    </w:p>
    <w:p w:rsidR="006F32C3" w:rsidRPr="006F32C3" w:rsidRDefault="003F6FE2" w:rsidP="006F32C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p4" w:history="1">
        <w:r w:rsidR="006F32C3" w:rsidRPr="006F32C3">
          <w:rPr>
            <w:rFonts w:ascii="Times New Roman" w:eastAsia="Times New Roman" w:hAnsi="Times New Roman" w:cs="Times New Roman"/>
            <w:color w:val="0000FF"/>
            <w:sz w:val="24"/>
            <w:szCs w:val="24"/>
            <w:u w:val="single"/>
          </w:rPr>
          <w:t xml:space="preserve">Configuración de </w:t>
        </w:r>
        <w:proofErr w:type="spellStart"/>
        <w:r w:rsidR="006F32C3" w:rsidRPr="006F32C3">
          <w:rPr>
            <w:rFonts w:ascii="Times New Roman" w:eastAsia="Times New Roman" w:hAnsi="Times New Roman" w:cs="Times New Roman"/>
            <w:color w:val="0000FF"/>
            <w:sz w:val="24"/>
            <w:szCs w:val="24"/>
            <w:u w:val="single"/>
          </w:rPr>
          <w:t>router</w:t>
        </w:r>
        <w:proofErr w:type="spellEnd"/>
        <w:r w:rsidR="006F32C3" w:rsidRPr="006F32C3">
          <w:rPr>
            <w:rFonts w:ascii="Times New Roman" w:eastAsia="Times New Roman" w:hAnsi="Times New Roman" w:cs="Times New Roman"/>
            <w:color w:val="0000FF"/>
            <w:sz w:val="24"/>
            <w:szCs w:val="24"/>
            <w:u w:val="single"/>
          </w:rPr>
          <w:t xml:space="preserve"> a </w:t>
        </w:r>
        <w:proofErr w:type="spellStart"/>
        <w:r w:rsidR="006F32C3" w:rsidRPr="006F32C3">
          <w:rPr>
            <w:rFonts w:ascii="Times New Roman" w:eastAsia="Times New Roman" w:hAnsi="Times New Roman" w:cs="Times New Roman"/>
            <w:color w:val="0000FF"/>
            <w:sz w:val="24"/>
            <w:szCs w:val="24"/>
            <w:u w:val="single"/>
          </w:rPr>
          <w:t>switch</w:t>
        </w:r>
        <w:proofErr w:type="spellEnd"/>
        <w:r w:rsidR="006F32C3" w:rsidRPr="006F32C3">
          <w:rPr>
            <w:rFonts w:ascii="Times New Roman" w:eastAsia="Times New Roman" w:hAnsi="Times New Roman" w:cs="Times New Roman"/>
            <w:color w:val="0000FF"/>
            <w:sz w:val="24"/>
            <w:szCs w:val="24"/>
            <w:u w:val="single"/>
          </w:rPr>
          <w:t xml:space="preserve"> </w:t>
        </w:r>
      </w:hyperlink>
    </w:p>
    <w:p w:rsidR="006F32C3" w:rsidRPr="006F32C3" w:rsidRDefault="003F6FE2" w:rsidP="006F32C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p5" w:history="1">
        <w:r w:rsidR="006F32C3" w:rsidRPr="006F32C3">
          <w:rPr>
            <w:rFonts w:ascii="Times New Roman" w:eastAsia="Times New Roman" w:hAnsi="Times New Roman" w:cs="Times New Roman"/>
            <w:color w:val="0000FF"/>
            <w:sz w:val="24"/>
            <w:szCs w:val="24"/>
            <w:u w:val="single"/>
          </w:rPr>
          <w:t>Balanceo de carga</w:t>
        </w:r>
      </w:hyperlink>
      <w:r w:rsidR="006F32C3" w:rsidRPr="006F32C3">
        <w:rPr>
          <w:rFonts w:ascii="Times New Roman" w:eastAsia="Times New Roman" w:hAnsi="Times New Roman" w:cs="Times New Roman"/>
          <w:sz w:val="24"/>
          <w:szCs w:val="24"/>
        </w:rPr>
        <w:t xml:space="preserve"> </w:t>
      </w:r>
    </w:p>
    <w:p w:rsidR="006F32C3" w:rsidRPr="006F32C3" w:rsidRDefault="006F32C3" w:rsidP="006F32C3">
      <w:pPr>
        <w:spacing w:before="100" w:beforeAutospacing="1" w:after="100" w:afterAutospacing="1" w:line="240" w:lineRule="auto"/>
        <w:outlineLvl w:val="2"/>
        <w:rPr>
          <w:rFonts w:ascii="Times New Roman" w:eastAsia="Times New Roman" w:hAnsi="Times New Roman" w:cs="Times New Roman"/>
          <w:b/>
          <w:bCs/>
          <w:sz w:val="27"/>
          <w:szCs w:val="27"/>
        </w:rPr>
      </w:pPr>
      <w:r w:rsidRPr="006F32C3">
        <w:rPr>
          <w:rFonts w:ascii="Times New Roman" w:eastAsia="Times New Roman" w:hAnsi="Times New Roman" w:cs="Times New Roman"/>
          <w:b/>
          <w:bCs/>
          <w:sz w:val="27"/>
          <w:szCs w:val="27"/>
        </w:rPr>
        <w:t xml:space="preserve">2. Introducción </w:t>
      </w:r>
      <w:bookmarkStart w:id="1" w:name="p2"/>
      <w:bookmarkEnd w:id="1"/>
      <w:r w:rsidRPr="006F32C3">
        <w:rPr>
          <w:rFonts w:ascii="Times New Roman" w:eastAsia="Times New Roman" w:hAnsi="Times New Roman" w:cs="Times New Roman"/>
          <w:b/>
          <w:bCs/>
          <w:sz w:val="27"/>
          <w:szCs w:val="27"/>
        </w:rPr>
        <w:t> </w:t>
      </w:r>
      <w:r>
        <w:rPr>
          <w:rFonts w:ascii="Times New Roman" w:eastAsia="Times New Roman" w:hAnsi="Times New Roman" w:cs="Times New Roman"/>
          <w:b/>
          <w:bCs/>
          <w:noProof/>
          <w:color w:val="0000FF"/>
          <w:sz w:val="27"/>
          <w:szCs w:val="27"/>
        </w:rPr>
        <w:drawing>
          <wp:inline distT="0" distB="0" distL="0" distR="0">
            <wp:extent cx="142875" cy="174625"/>
            <wp:effectExtent l="19050" t="0" r="9525" b="0"/>
            <wp:docPr id="2" name="Imagen 2" descr="Subir al inici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bir al inicio">
                      <a:hlinkClick r:id="rId5"/>
                    </pic:cNvPr>
                    <pic:cNvPicPr>
                      <a:picLocks noChangeAspect="1" noChangeArrowheads="1"/>
                    </pic:cNvPicPr>
                  </pic:nvPicPr>
                  <pic:blipFill>
                    <a:blip r:embed="rId6"/>
                    <a:srcRect/>
                    <a:stretch>
                      <a:fillRect/>
                    </a:stretch>
                  </pic:blipFill>
                  <pic:spPr bwMode="auto">
                    <a:xfrm>
                      <a:off x="0" y="0"/>
                      <a:ext cx="142875" cy="174625"/>
                    </a:xfrm>
                    <a:prstGeom prst="rect">
                      <a:avLst/>
                    </a:prstGeom>
                    <a:noFill/>
                    <a:ln w="9525">
                      <a:noFill/>
                      <a:miter lim="800000"/>
                      <a:headEnd/>
                      <a:tailEnd/>
                    </a:ln>
                  </pic:spPr>
                </pic:pic>
              </a:graphicData>
            </a:graphic>
          </wp:inline>
        </w:drawing>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En una red donde los dispositivos están conectados mediante conmutadores, es posible que se formen cuellos de botella y provocar la pérdida de datos por la saturación del puerto que conecta dos o más </w:t>
      </w:r>
      <w:proofErr w:type="spellStart"/>
      <w:r w:rsidRPr="006F32C3">
        <w:rPr>
          <w:rFonts w:ascii="Times New Roman" w:eastAsia="Times New Roman" w:hAnsi="Times New Roman" w:cs="Times New Roman"/>
          <w:sz w:val="24"/>
          <w:szCs w:val="24"/>
        </w:rPr>
        <w:t>switches</w:t>
      </w:r>
      <w:proofErr w:type="spellEnd"/>
      <w:r w:rsidRPr="006F32C3">
        <w:rPr>
          <w:rFonts w:ascii="Times New Roman" w:eastAsia="Times New Roman" w:hAnsi="Times New Roman" w:cs="Times New Roman"/>
          <w:sz w:val="24"/>
          <w:szCs w:val="24"/>
        </w:rPr>
        <w:t>, es algo lógico, si hay dos conmutadores con 10 dispositivos conectados a cada conmutador, cada uno de ellos conectado a 100Mbps y los conmutadores entre ellos están conectados a 100 Mbps, fácilmente el enlace entre los conmutadores se saturará.</w:t>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Hay varias soluciones a esto, una de ellas es tener una o varias interfaces capaces de una tasa de transferencia mayor, por ejemplo </w:t>
      </w:r>
      <w:proofErr w:type="spellStart"/>
      <w:r w:rsidRPr="006F32C3">
        <w:rPr>
          <w:rFonts w:ascii="Times New Roman" w:eastAsia="Times New Roman" w:hAnsi="Times New Roman" w:cs="Times New Roman"/>
          <w:sz w:val="24"/>
          <w:szCs w:val="24"/>
        </w:rPr>
        <w:t>GigabitEthernet</w:t>
      </w:r>
      <w:proofErr w:type="spellEnd"/>
      <w:r w:rsidRPr="006F32C3">
        <w:rPr>
          <w:rFonts w:ascii="Times New Roman" w:eastAsia="Times New Roman" w:hAnsi="Times New Roman" w:cs="Times New Roman"/>
          <w:sz w:val="24"/>
          <w:szCs w:val="24"/>
        </w:rPr>
        <w:t xml:space="preserve"> a 1000 Mbps, ATM</w:t>
      </w:r>
      <w:proofErr w:type="gramStart"/>
      <w:r w:rsidRPr="006F32C3">
        <w:rPr>
          <w:rFonts w:ascii="Times New Roman" w:eastAsia="Times New Roman" w:hAnsi="Times New Roman" w:cs="Times New Roman"/>
          <w:sz w:val="24"/>
          <w:szCs w:val="24"/>
        </w:rPr>
        <w:t>, ...</w:t>
      </w:r>
      <w:proofErr w:type="gramEnd"/>
      <w:r w:rsidRPr="006F32C3">
        <w:rPr>
          <w:rFonts w:ascii="Times New Roman" w:eastAsia="Times New Roman" w:hAnsi="Times New Roman" w:cs="Times New Roman"/>
          <w:sz w:val="24"/>
          <w:szCs w:val="24"/>
        </w:rPr>
        <w:t xml:space="preserve"> y de esta manera la capacidad de transferir datos entre conmutadores aumenta sustancialmente, el problema de esto es que no todos los conmutadores tienen instaladas interfaces más veloces o no tienen la capacidad de colocar módulos más veloces para ser usados como enlaces troncales.</w:t>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Otra posibilidad es configurar por software una interfaz virtual, que agrupe a varias interfaces físicas, que es lo que se toca en este apartado, a estas interfaces virtuales se las llama canales Ethernet o "</w:t>
      </w:r>
      <w:proofErr w:type="spellStart"/>
      <w:r w:rsidRPr="006F32C3">
        <w:rPr>
          <w:rFonts w:ascii="Times New Roman" w:eastAsia="Times New Roman" w:hAnsi="Times New Roman" w:cs="Times New Roman"/>
          <w:sz w:val="24"/>
          <w:szCs w:val="24"/>
        </w:rPr>
        <w:t>EtherChannels</w:t>
      </w:r>
      <w:proofErr w:type="spellEnd"/>
      <w:r w:rsidRPr="006F32C3">
        <w:rPr>
          <w:rFonts w:ascii="Times New Roman" w:eastAsia="Times New Roman" w:hAnsi="Times New Roman" w:cs="Times New Roman"/>
          <w:sz w:val="24"/>
          <w:szCs w:val="24"/>
        </w:rPr>
        <w:t xml:space="preserve">". Un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 xml:space="preserve"> es un conjunto de interfaces físicas que actúan como una sola, multiplicando por </w:t>
      </w:r>
      <w:r w:rsidRPr="006F32C3">
        <w:rPr>
          <w:rFonts w:ascii="Times New Roman" w:eastAsia="Times New Roman" w:hAnsi="Times New Roman" w:cs="Times New Roman"/>
          <w:i/>
          <w:iCs/>
          <w:sz w:val="24"/>
          <w:szCs w:val="24"/>
        </w:rPr>
        <w:t>n</w:t>
      </w:r>
      <w:r w:rsidRPr="006F32C3">
        <w:rPr>
          <w:rFonts w:ascii="Times New Roman" w:eastAsia="Times New Roman" w:hAnsi="Times New Roman" w:cs="Times New Roman"/>
          <w:sz w:val="24"/>
          <w:szCs w:val="24"/>
        </w:rPr>
        <w:t xml:space="preserve"> (donde </w:t>
      </w:r>
      <w:r w:rsidRPr="006F32C3">
        <w:rPr>
          <w:rFonts w:ascii="Times New Roman" w:eastAsia="Times New Roman" w:hAnsi="Times New Roman" w:cs="Times New Roman"/>
          <w:i/>
          <w:iCs/>
          <w:sz w:val="24"/>
          <w:szCs w:val="24"/>
        </w:rPr>
        <w:t>n</w:t>
      </w:r>
      <w:r w:rsidRPr="006F32C3">
        <w:rPr>
          <w:rFonts w:ascii="Times New Roman" w:eastAsia="Times New Roman" w:hAnsi="Times New Roman" w:cs="Times New Roman"/>
          <w:sz w:val="24"/>
          <w:szCs w:val="24"/>
        </w:rPr>
        <w:t xml:space="preserve"> es el número de interfaces físicas agrupadas) la velocidad de transferencia de cada una de las interfaces.</w:t>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Hay que dejar claro, que se multiplica la capacidad de transferencia, pero no actúan todas las interfaces como una sola, sino que solamente lo aparentan, el conmutador decide tras hacer una operación de los bits de las direcciones MAC de origen y destino, el puerto por donde se transmitirán los datos. Pero al aparentar un solo puerto, el protocolo </w:t>
      </w:r>
      <w:proofErr w:type="spellStart"/>
      <w:r w:rsidRPr="006F32C3">
        <w:rPr>
          <w:rFonts w:ascii="Times New Roman" w:eastAsia="Times New Roman" w:hAnsi="Times New Roman" w:cs="Times New Roman"/>
          <w:sz w:val="24"/>
          <w:szCs w:val="24"/>
        </w:rPr>
        <w:t>Spanning-Tree</w:t>
      </w:r>
      <w:proofErr w:type="spellEnd"/>
      <w:r w:rsidRPr="006F32C3">
        <w:rPr>
          <w:rFonts w:ascii="Times New Roman" w:eastAsia="Times New Roman" w:hAnsi="Times New Roman" w:cs="Times New Roman"/>
          <w:sz w:val="24"/>
          <w:szCs w:val="24"/>
        </w:rPr>
        <w:t xml:space="preserve"> no los bloquea, lo que hace que en lugar de haber un puerto habilitado y uno o más de soporte por si el que está activo falla, puede haber dos, cuatro, ocho puertos activos y otros tantos de soporte por si el primer grupo falla.</w:t>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Hay dos protocolos para agrupar puertos:</w:t>
      </w:r>
    </w:p>
    <w:p w:rsidR="006F32C3" w:rsidRPr="006F32C3" w:rsidRDefault="006F32C3" w:rsidP="006F32C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F32C3">
        <w:rPr>
          <w:rFonts w:ascii="Times New Roman" w:eastAsia="Times New Roman" w:hAnsi="Times New Roman" w:cs="Times New Roman"/>
          <w:b/>
          <w:bCs/>
          <w:sz w:val="24"/>
          <w:szCs w:val="24"/>
        </w:rPr>
        <w:t>PAgP</w:t>
      </w:r>
      <w:proofErr w:type="spellEnd"/>
      <w:r w:rsidRPr="006F32C3">
        <w:rPr>
          <w:rFonts w:ascii="Times New Roman" w:eastAsia="Times New Roman" w:hAnsi="Times New Roman" w:cs="Times New Roman"/>
          <w:sz w:val="24"/>
          <w:szCs w:val="24"/>
        </w:rPr>
        <w:t>: del inglés "</w:t>
      </w:r>
      <w:r w:rsidRPr="006F32C3">
        <w:rPr>
          <w:rFonts w:ascii="Times New Roman" w:eastAsia="Times New Roman" w:hAnsi="Times New Roman" w:cs="Times New Roman"/>
          <w:i/>
          <w:iCs/>
          <w:sz w:val="24"/>
          <w:szCs w:val="24"/>
        </w:rPr>
        <w:t xml:space="preserve">Port </w:t>
      </w:r>
      <w:proofErr w:type="spellStart"/>
      <w:r w:rsidRPr="006F32C3">
        <w:rPr>
          <w:rFonts w:ascii="Times New Roman" w:eastAsia="Times New Roman" w:hAnsi="Times New Roman" w:cs="Times New Roman"/>
          <w:i/>
          <w:iCs/>
          <w:sz w:val="24"/>
          <w:szCs w:val="24"/>
        </w:rPr>
        <w:t>Aggregation</w:t>
      </w:r>
      <w:proofErr w:type="spellEnd"/>
      <w:r w:rsidRPr="006F32C3">
        <w:rPr>
          <w:rFonts w:ascii="Times New Roman" w:eastAsia="Times New Roman" w:hAnsi="Times New Roman" w:cs="Times New Roman"/>
          <w:i/>
          <w:iCs/>
          <w:sz w:val="24"/>
          <w:szCs w:val="24"/>
        </w:rPr>
        <w:t xml:space="preserve"> </w:t>
      </w:r>
      <w:proofErr w:type="spellStart"/>
      <w:r w:rsidRPr="006F32C3">
        <w:rPr>
          <w:rFonts w:ascii="Times New Roman" w:eastAsia="Times New Roman" w:hAnsi="Times New Roman" w:cs="Times New Roman"/>
          <w:i/>
          <w:iCs/>
          <w:sz w:val="24"/>
          <w:szCs w:val="24"/>
        </w:rPr>
        <w:t>Protocol</w:t>
      </w:r>
      <w:proofErr w:type="spellEnd"/>
      <w:r w:rsidRPr="006F32C3">
        <w:rPr>
          <w:rFonts w:ascii="Times New Roman" w:eastAsia="Times New Roman" w:hAnsi="Times New Roman" w:cs="Times New Roman"/>
          <w:sz w:val="24"/>
          <w:szCs w:val="24"/>
        </w:rPr>
        <w:t xml:space="preserve">", propietario de Cisco </w:t>
      </w:r>
      <w:proofErr w:type="spellStart"/>
      <w:r w:rsidRPr="006F32C3">
        <w:rPr>
          <w:rFonts w:ascii="Times New Roman" w:eastAsia="Times New Roman" w:hAnsi="Times New Roman" w:cs="Times New Roman"/>
          <w:sz w:val="24"/>
          <w:szCs w:val="24"/>
        </w:rPr>
        <w:t>Systems</w:t>
      </w:r>
      <w:proofErr w:type="spellEnd"/>
      <w:r w:rsidRPr="006F32C3">
        <w:rPr>
          <w:rFonts w:ascii="Times New Roman" w:eastAsia="Times New Roman" w:hAnsi="Times New Roman" w:cs="Times New Roman"/>
          <w:sz w:val="24"/>
          <w:szCs w:val="24"/>
        </w:rPr>
        <w:t xml:space="preserve">. Modos de funcionamiento: </w:t>
      </w:r>
    </w:p>
    <w:p w:rsidR="006F32C3" w:rsidRPr="006F32C3" w:rsidRDefault="006F32C3" w:rsidP="006F32C3">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F32C3">
        <w:rPr>
          <w:rFonts w:ascii="Times New Roman" w:eastAsia="Times New Roman" w:hAnsi="Times New Roman" w:cs="Times New Roman"/>
          <w:sz w:val="24"/>
          <w:szCs w:val="24"/>
        </w:rPr>
        <w:t>On</w:t>
      </w:r>
      <w:proofErr w:type="spellEnd"/>
      <w:r w:rsidRPr="006F32C3">
        <w:rPr>
          <w:rFonts w:ascii="Times New Roman" w:eastAsia="Times New Roman" w:hAnsi="Times New Roman" w:cs="Times New Roman"/>
          <w:sz w:val="24"/>
          <w:szCs w:val="24"/>
        </w:rPr>
        <w:t xml:space="preserve">: fuerza a los puertos a establecer el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w:t>
      </w:r>
    </w:p>
    <w:p w:rsidR="006F32C3" w:rsidRPr="006F32C3" w:rsidRDefault="006F32C3" w:rsidP="006F32C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Off: evita que los puertos establezcan un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w:t>
      </w:r>
    </w:p>
    <w:p w:rsidR="006F32C3" w:rsidRPr="006F32C3" w:rsidRDefault="006F32C3" w:rsidP="006F32C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Auto: espera a recibir paquetes para negociar el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w:t>
      </w:r>
    </w:p>
    <w:p w:rsidR="006F32C3" w:rsidRPr="006F32C3" w:rsidRDefault="006F32C3" w:rsidP="006F32C3">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F32C3">
        <w:rPr>
          <w:rFonts w:ascii="Times New Roman" w:eastAsia="Times New Roman" w:hAnsi="Times New Roman" w:cs="Times New Roman"/>
          <w:sz w:val="24"/>
          <w:szCs w:val="24"/>
        </w:rPr>
        <w:lastRenderedPageBreak/>
        <w:t>Desirable</w:t>
      </w:r>
      <w:proofErr w:type="spellEnd"/>
      <w:r w:rsidRPr="006F32C3">
        <w:rPr>
          <w:rFonts w:ascii="Times New Roman" w:eastAsia="Times New Roman" w:hAnsi="Times New Roman" w:cs="Times New Roman"/>
          <w:sz w:val="24"/>
          <w:szCs w:val="24"/>
        </w:rPr>
        <w:t xml:space="preserve">: establece que el puerto negocie el establecimiento del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 xml:space="preserve"> mediante </w:t>
      </w:r>
      <w:proofErr w:type="spellStart"/>
      <w:r w:rsidRPr="006F32C3">
        <w:rPr>
          <w:rFonts w:ascii="Times New Roman" w:eastAsia="Times New Roman" w:hAnsi="Times New Roman" w:cs="Times New Roman"/>
          <w:sz w:val="24"/>
          <w:szCs w:val="24"/>
        </w:rPr>
        <w:t>PAgP</w:t>
      </w:r>
      <w:proofErr w:type="spellEnd"/>
      <w:r w:rsidRPr="006F32C3">
        <w:rPr>
          <w:rFonts w:ascii="Times New Roman" w:eastAsia="Times New Roman" w:hAnsi="Times New Roman" w:cs="Times New Roman"/>
          <w:sz w:val="24"/>
          <w:szCs w:val="24"/>
        </w:rPr>
        <w:t xml:space="preserve">. </w:t>
      </w:r>
    </w:p>
    <w:p w:rsidR="006F32C3" w:rsidRPr="006F32C3" w:rsidRDefault="006F32C3" w:rsidP="006F32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b/>
          <w:bCs/>
          <w:sz w:val="24"/>
          <w:szCs w:val="24"/>
        </w:rPr>
        <w:t>LACP</w:t>
      </w:r>
      <w:r w:rsidRPr="006F32C3">
        <w:rPr>
          <w:rFonts w:ascii="Times New Roman" w:eastAsia="Times New Roman" w:hAnsi="Times New Roman" w:cs="Times New Roman"/>
          <w:sz w:val="24"/>
          <w:szCs w:val="24"/>
        </w:rPr>
        <w:t xml:space="preserve">: del inglés "Link </w:t>
      </w:r>
      <w:proofErr w:type="spellStart"/>
      <w:r w:rsidRPr="006F32C3">
        <w:rPr>
          <w:rFonts w:ascii="Times New Roman" w:eastAsia="Times New Roman" w:hAnsi="Times New Roman" w:cs="Times New Roman"/>
          <w:sz w:val="24"/>
          <w:szCs w:val="24"/>
        </w:rPr>
        <w:t>Aggregation</w:t>
      </w:r>
      <w:proofErr w:type="spellEnd"/>
      <w:r w:rsidRPr="006F32C3">
        <w:rPr>
          <w:rFonts w:ascii="Times New Roman" w:eastAsia="Times New Roman" w:hAnsi="Times New Roman" w:cs="Times New Roman"/>
          <w:sz w:val="24"/>
          <w:szCs w:val="24"/>
        </w:rPr>
        <w:t xml:space="preserve"> Control </w:t>
      </w:r>
      <w:proofErr w:type="spellStart"/>
      <w:r w:rsidRPr="006F32C3">
        <w:rPr>
          <w:rFonts w:ascii="Times New Roman" w:eastAsia="Times New Roman" w:hAnsi="Times New Roman" w:cs="Times New Roman"/>
          <w:sz w:val="24"/>
          <w:szCs w:val="24"/>
        </w:rPr>
        <w:t>Protocol</w:t>
      </w:r>
      <w:proofErr w:type="spellEnd"/>
      <w:r w:rsidRPr="006F32C3">
        <w:rPr>
          <w:rFonts w:ascii="Times New Roman" w:eastAsia="Times New Roman" w:hAnsi="Times New Roman" w:cs="Times New Roman"/>
          <w:sz w:val="24"/>
          <w:szCs w:val="24"/>
        </w:rPr>
        <w:t xml:space="preserve">", basado en estándares. Modos de funcionamiento: </w:t>
      </w:r>
    </w:p>
    <w:p w:rsidR="006F32C3" w:rsidRPr="006F32C3" w:rsidRDefault="006F32C3" w:rsidP="006F32C3">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F32C3">
        <w:rPr>
          <w:rFonts w:ascii="Times New Roman" w:eastAsia="Times New Roman" w:hAnsi="Times New Roman" w:cs="Times New Roman"/>
          <w:sz w:val="24"/>
          <w:szCs w:val="24"/>
        </w:rPr>
        <w:t>On</w:t>
      </w:r>
      <w:proofErr w:type="spellEnd"/>
      <w:r w:rsidRPr="006F32C3">
        <w:rPr>
          <w:rFonts w:ascii="Times New Roman" w:eastAsia="Times New Roman" w:hAnsi="Times New Roman" w:cs="Times New Roman"/>
          <w:sz w:val="24"/>
          <w:szCs w:val="24"/>
        </w:rPr>
        <w:t xml:space="preserve">: fuerza los puertos a establecer el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w:t>
      </w:r>
    </w:p>
    <w:p w:rsidR="006F32C3" w:rsidRPr="006F32C3" w:rsidRDefault="006F32C3" w:rsidP="006F32C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Off: evita que se establezca el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w:t>
      </w:r>
    </w:p>
    <w:p w:rsidR="006F32C3" w:rsidRPr="006F32C3" w:rsidRDefault="006F32C3" w:rsidP="006F32C3">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F32C3">
        <w:rPr>
          <w:rFonts w:ascii="Times New Roman" w:eastAsia="Times New Roman" w:hAnsi="Times New Roman" w:cs="Times New Roman"/>
          <w:sz w:val="24"/>
          <w:szCs w:val="24"/>
        </w:rPr>
        <w:t>Passive</w:t>
      </w:r>
      <w:proofErr w:type="spellEnd"/>
      <w:r w:rsidRPr="006F32C3">
        <w:rPr>
          <w:rFonts w:ascii="Times New Roman" w:eastAsia="Times New Roman" w:hAnsi="Times New Roman" w:cs="Times New Roman"/>
          <w:sz w:val="24"/>
          <w:szCs w:val="24"/>
        </w:rPr>
        <w:t xml:space="preserve">: pone el puerto en espera de recibir paquetes LACP para negociar el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w:t>
      </w:r>
    </w:p>
    <w:p w:rsidR="006F32C3" w:rsidRPr="006F32C3" w:rsidRDefault="006F32C3" w:rsidP="006F32C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Active: establece que el puerto envíe paquetes para iniciar la negociación del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w:t>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En los modos "Off", "Auto" y "</w:t>
      </w:r>
      <w:proofErr w:type="spellStart"/>
      <w:r w:rsidRPr="006F32C3">
        <w:rPr>
          <w:rFonts w:ascii="Times New Roman" w:eastAsia="Times New Roman" w:hAnsi="Times New Roman" w:cs="Times New Roman"/>
          <w:sz w:val="24"/>
          <w:szCs w:val="24"/>
        </w:rPr>
        <w:t>Desirable</w:t>
      </w:r>
      <w:proofErr w:type="spellEnd"/>
      <w:r w:rsidRPr="006F32C3">
        <w:rPr>
          <w:rFonts w:ascii="Times New Roman" w:eastAsia="Times New Roman" w:hAnsi="Times New Roman" w:cs="Times New Roman"/>
          <w:sz w:val="24"/>
          <w:szCs w:val="24"/>
        </w:rPr>
        <w:t xml:space="preserve">" de </w:t>
      </w:r>
      <w:proofErr w:type="spellStart"/>
      <w:r w:rsidRPr="006F32C3">
        <w:rPr>
          <w:rFonts w:ascii="Times New Roman" w:eastAsia="Times New Roman" w:hAnsi="Times New Roman" w:cs="Times New Roman"/>
          <w:sz w:val="24"/>
          <w:szCs w:val="24"/>
        </w:rPr>
        <w:t>PAgP</w:t>
      </w:r>
      <w:proofErr w:type="spellEnd"/>
      <w:r w:rsidRPr="006F32C3">
        <w:rPr>
          <w:rFonts w:ascii="Times New Roman" w:eastAsia="Times New Roman" w:hAnsi="Times New Roman" w:cs="Times New Roman"/>
          <w:sz w:val="24"/>
          <w:szCs w:val="24"/>
        </w:rPr>
        <w:t>, y en los modos "Off", "</w:t>
      </w:r>
      <w:proofErr w:type="spellStart"/>
      <w:r w:rsidRPr="006F32C3">
        <w:rPr>
          <w:rFonts w:ascii="Times New Roman" w:eastAsia="Times New Roman" w:hAnsi="Times New Roman" w:cs="Times New Roman"/>
          <w:sz w:val="24"/>
          <w:szCs w:val="24"/>
        </w:rPr>
        <w:t>Passive</w:t>
      </w:r>
      <w:proofErr w:type="spellEnd"/>
      <w:r w:rsidRPr="006F32C3">
        <w:rPr>
          <w:rFonts w:ascii="Times New Roman" w:eastAsia="Times New Roman" w:hAnsi="Times New Roman" w:cs="Times New Roman"/>
          <w:sz w:val="24"/>
          <w:szCs w:val="24"/>
        </w:rPr>
        <w:t xml:space="preserve">" y "Active" de LACP, como mucho se puede hacer que dos dispositivos que usen el mismo protocolo establezcan un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 xml:space="preserve"> (excepto en el modo "Off"), mientras que si dos conmutadores utilizan protocolos distintos y ambos tienen el modo "</w:t>
      </w:r>
      <w:proofErr w:type="spellStart"/>
      <w:r w:rsidRPr="006F32C3">
        <w:rPr>
          <w:rFonts w:ascii="Times New Roman" w:eastAsia="Times New Roman" w:hAnsi="Times New Roman" w:cs="Times New Roman"/>
          <w:sz w:val="24"/>
          <w:szCs w:val="24"/>
        </w:rPr>
        <w:t>On</w:t>
      </w:r>
      <w:proofErr w:type="spellEnd"/>
      <w:r w:rsidRPr="006F32C3">
        <w:rPr>
          <w:rFonts w:ascii="Times New Roman" w:eastAsia="Times New Roman" w:hAnsi="Times New Roman" w:cs="Times New Roman"/>
          <w:sz w:val="24"/>
          <w:szCs w:val="24"/>
        </w:rPr>
        <w:t xml:space="preserve">" establecido, se formará un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 xml:space="preserve"> igualmente. El modo "</w:t>
      </w:r>
      <w:proofErr w:type="spellStart"/>
      <w:r w:rsidRPr="006F32C3">
        <w:rPr>
          <w:rFonts w:ascii="Times New Roman" w:eastAsia="Times New Roman" w:hAnsi="Times New Roman" w:cs="Times New Roman"/>
          <w:sz w:val="24"/>
          <w:szCs w:val="24"/>
        </w:rPr>
        <w:t>On</w:t>
      </w:r>
      <w:proofErr w:type="spellEnd"/>
      <w:r w:rsidRPr="006F32C3">
        <w:rPr>
          <w:rFonts w:ascii="Times New Roman" w:eastAsia="Times New Roman" w:hAnsi="Times New Roman" w:cs="Times New Roman"/>
          <w:sz w:val="24"/>
          <w:szCs w:val="24"/>
        </w:rPr>
        <w:t>" requiere tener en el otro extremo el modo "</w:t>
      </w:r>
      <w:proofErr w:type="spellStart"/>
      <w:r w:rsidRPr="006F32C3">
        <w:rPr>
          <w:rFonts w:ascii="Times New Roman" w:eastAsia="Times New Roman" w:hAnsi="Times New Roman" w:cs="Times New Roman"/>
          <w:sz w:val="24"/>
          <w:szCs w:val="24"/>
        </w:rPr>
        <w:t>On</w:t>
      </w:r>
      <w:proofErr w:type="spellEnd"/>
      <w:r w:rsidRPr="006F32C3">
        <w:rPr>
          <w:rFonts w:ascii="Times New Roman" w:eastAsia="Times New Roman" w:hAnsi="Times New Roman" w:cs="Times New Roman"/>
          <w:sz w:val="24"/>
          <w:szCs w:val="24"/>
        </w:rPr>
        <w:t>" configurado también, en caso de haber una interfaz en modo "</w:t>
      </w:r>
      <w:proofErr w:type="spellStart"/>
      <w:r w:rsidRPr="006F32C3">
        <w:rPr>
          <w:rFonts w:ascii="Times New Roman" w:eastAsia="Times New Roman" w:hAnsi="Times New Roman" w:cs="Times New Roman"/>
          <w:sz w:val="24"/>
          <w:szCs w:val="24"/>
        </w:rPr>
        <w:t>Desirable</w:t>
      </w:r>
      <w:proofErr w:type="spellEnd"/>
      <w:r w:rsidRPr="006F32C3">
        <w:rPr>
          <w:rFonts w:ascii="Times New Roman" w:eastAsia="Times New Roman" w:hAnsi="Times New Roman" w:cs="Times New Roman"/>
          <w:sz w:val="24"/>
          <w:szCs w:val="24"/>
        </w:rPr>
        <w:t>" y la del otro extremo en modo "</w:t>
      </w:r>
      <w:proofErr w:type="spellStart"/>
      <w:r w:rsidRPr="006F32C3">
        <w:rPr>
          <w:rFonts w:ascii="Times New Roman" w:eastAsia="Times New Roman" w:hAnsi="Times New Roman" w:cs="Times New Roman"/>
          <w:sz w:val="24"/>
          <w:szCs w:val="24"/>
        </w:rPr>
        <w:t>On</w:t>
      </w:r>
      <w:proofErr w:type="spellEnd"/>
      <w:r w:rsidRPr="006F32C3">
        <w:rPr>
          <w:rFonts w:ascii="Times New Roman" w:eastAsia="Times New Roman" w:hAnsi="Times New Roman" w:cs="Times New Roman"/>
          <w:sz w:val="24"/>
          <w:szCs w:val="24"/>
        </w:rPr>
        <w:t xml:space="preserve">", no se establecerá el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 xml:space="preserve">. </w:t>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Una cosa importante a tener en cuenta, es que todos los puertos que se activen han de estar configurados con las mismas características, no puede haber un puerto a 10 Mbps, otro a 100 Mbps, uno en </w:t>
      </w:r>
      <w:proofErr w:type="spellStart"/>
      <w:r w:rsidRPr="006F32C3">
        <w:rPr>
          <w:rFonts w:ascii="Times New Roman" w:eastAsia="Times New Roman" w:hAnsi="Times New Roman" w:cs="Times New Roman"/>
          <w:i/>
          <w:iCs/>
          <w:sz w:val="24"/>
          <w:szCs w:val="24"/>
        </w:rPr>
        <w:t>half-duplex</w:t>
      </w:r>
      <w:proofErr w:type="spellEnd"/>
      <w:r w:rsidRPr="006F32C3">
        <w:rPr>
          <w:rFonts w:ascii="Times New Roman" w:eastAsia="Times New Roman" w:hAnsi="Times New Roman" w:cs="Times New Roman"/>
          <w:sz w:val="24"/>
          <w:szCs w:val="24"/>
        </w:rPr>
        <w:t xml:space="preserve"> y el otro en </w:t>
      </w:r>
      <w:r w:rsidRPr="006F32C3">
        <w:rPr>
          <w:rFonts w:ascii="Times New Roman" w:eastAsia="Times New Roman" w:hAnsi="Times New Roman" w:cs="Times New Roman"/>
          <w:i/>
          <w:iCs/>
          <w:sz w:val="24"/>
          <w:szCs w:val="24"/>
        </w:rPr>
        <w:t>full-</w:t>
      </w:r>
      <w:proofErr w:type="spellStart"/>
      <w:r w:rsidRPr="006F32C3">
        <w:rPr>
          <w:rFonts w:ascii="Times New Roman" w:eastAsia="Times New Roman" w:hAnsi="Times New Roman" w:cs="Times New Roman"/>
          <w:i/>
          <w:iCs/>
          <w:sz w:val="24"/>
          <w:szCs w:val="24"/>
        </w:rPr>
        <w:t>duplex</w:t>
      </w:r>
      <w:proofErr w:type="spellEnd"/>
      <w:r w:rsidRPr="006F32C3">
        <w:rPr>
          <w:rFonts w:ascii="Times New Roman" w:eastAsia="Times New Roman" w:hAnsi="Times New Roman" w:cs="Times New Roman"/>
          <w:sz w:val="24"/>
          <w:szCs w:val="24"/>
        </w:rPr>
        <w:t xml:space="preserve">. También hay que contar con que las agrupaciones han de hacerse en grupos de 2, 4 o 8 puertos (en los conmutadores </w:t>
      </w:r>
      <w:proofErr w:type="spellStart"/>
      <w:r w:rsidRPr="006F32C3">
        <w:rPr>
          <w:rFonts w:ascii="Times New Roman" w:eastAsia="Times New Roman" w:hAnsi="Times New Roman" w:cs="Times New Roman"/>
          <w:sz w:val="24"/>
          <w:szCs w:val="24"/>
        </w:rPr>
        <w:t>Catalyst</w:t>
      </w:r>
      <w:proofErr w:type="spellEnd"/>
      <w:r w:rsidRPr="006F32C3">
        <w:rPr>
          <w:rFonts w:ascii="Times New Roman" w:eastAsia="Times New Roman" w:hAnsi="Times New Roman" w:cs="Times New Roman"/>
          <w:sz w:val="24"/>
          <w:szCs w:val="24"/>
        </w:rPr>
        <w:t xml:space="preserve"> 2950) comenzando por el primero de cada ocho (es decir, hay que comenzar por el puerto 1, 9, 17</w:t>
      </w:r>
      <w:proofErr w:type="gramStart"/>
      <w:r w:rsidRPr="006F32C3">
        <w:rPr>
          <w:rFonts w:ascii="Times New Roman" w:eastAsia="Times New Roman" w:hAnsi="Times New Roman" w:cs="Times New Roman"/>
          <w:sz w:val="24"/>
          <w:szCs w:val="24"/>
        </w:rPr>
        <w:t>, ...</w:t>
      </w:r>
      <w:proofErr w:type="gramEnd"/>
      <w:r w:rsidRPr="006F32C3">
        <w:rPr>
          <w:rFonts w:ascii="Times New Roman" w:eastAsia="Times New Roman" w:hAnsi="Times New Roman" w:cs="Times New Roman"/>
          <w:sz w:val="24"/>
          <w:szCs w:val="24"/>
        </w:rPr>
        <w:t>).</w:t>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Ejemplo gráfico:</w:t>
      </w:r>
    </w:p>
    <w:p w:rsidR="006F32C3" w:rsidRPr="006F32C3" w:rsidRDefault="006F32C3" w:rsidP="006F32C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28936" cy="5359180"/>
            <wp:effectExtent l="19050" t="0" r="5164" b="0"/>
            <wp:docPr id="3" name="Imagen 3" descr="Ejemplo Ether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emplo EtherChannel"/>
                    <pic:cNvPicPr>
                      <a:picLocks noChangeAspect="1" noChangeArrowheads="1"/>
                    </pic:cNvPicPr>
                  </pic:nvPicPr>
                  <pic:blipFill>
                    <a:blip r:embed="rId12"/>
                    <a:srcRect/>
                    <a:stretch>
                      <a:fillRect/>
                    </a:stretch>
                  </pic:blipFill>
                  <pic:spPr bwMode="auto">
                    <a:xfrm>
                      <a:off x="0" y="0"/>
                      <a:ext cx="6131750" cy="5361640"/>
                    </a:xfrm>
                    <a:prstGeom prst="rect">
                      <a:avLst/>
                    </a:prstGeom>
                    <a:noFill/>
                    <a:ln w="9525">
                      <a:noFill/>
                      <a:miter lim="800000"/>
                      <a:headEnd/>
                      <a:tailEnd/>
                    </a:ln>
                  </pic:spPr>
                </pic:pic>
              </a:graphicData>
            </a:graphic>
          </wp:inline>
        </w:drawing>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En la primera imagen se puede ver que de los cuatro puertos que interconectan ambos conmutadores tres están bloqueados ("luz" naranja) por el protocolo </w:t>
      </w:r>
      <w:proofErr w:type="spellStart"/>
      <w:r w:rsidRPr="006F32C3">
        <w:rPr>
          <w:rFonts w:ascii="Times New Roman" w:eastAsia="Times New Roman" w:hAnsi="Times New Roman" w:cs="Times New Roman"/>
          <w:i/>
          <w:iCs/>
          <w:sz w:val="24"/>
          <w:szCs w:val="24"/>
        </w:rPr>
        <w:t>spanning-tree</w:t>
      </w:r>
      <w:proofErr w:type="spellEnd"/>
      <w:r w:rsidRPr="006F32C3">
        <w:rPr>
          <w:rFonts w:ascii="Times New Roman" w:eastAsia="Times New Roman" w:hAnsi="Times New Roman" w:cs="Times New Roman"/>
          <w:sz w:val="24"/>
          <w:szCs w:val="24"/>
        </w:rPr>
        <w:t xml:space="preserve"> para evitar bucles de conmutación, mientras que en la segunda imagen hay configurado un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 xml:space="preserve"> con los cuatro puertos, pero al actuar como uno solo de cara al protocolo STP no se bloquean.</w:t>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El protocolo STP en lugar de identificar el grupo de los cuatro canales como uno solo los identifica como una sola interfaz llamada "</w:t>
      </w:r>
      <w:proofErr w:type="spellStart"/>
      <w:r w:rsidRPr="006F32C3">
        <w:rPr>
          <w:rFonts w:ascii="Times New Roman" w:eastAsia="Times New Roman" w:hAnsi="Times New Roman" w:cs="Times New Roman"/>
          <w:sz w:val="24"/>
          <w:szCs w:val="24"/>
        </w:rPr>
        <w:t>PortChannel</w:t>
      </w:r>
      <w:proofErr w:type="spellEnd"/>
      <w:r w:rsidRPr="006F32C3">
        <w:rPr>
          <w:rFonts w:ascii="Times New Roman" w:eastAsia="Times New Roman" w:hAnsi="Times New Roman" w:cs="Times New Roman"/>
          <w:sz w:val="24"/>
          <w:szCs w:val="24"/>
        </w:rPr>
        <w:t>":</w:t>
      </w:r>
    </w:p>
    <w:tbl>
      <w:tblPr>
        <w:tblW w:w="825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8250"/>
      </w:tblGrid>
      <w:tr w:rsidR="006F32C3" w:rsidRPr="006F32C3" w:rsidTr="006F32C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F32C3" w:rsidRPr="006F32C3" w:rsidRDefault="006F32C3" w:rsidP="006F32C3">
            <w:pPr>
              <w:spacing w:after="0"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Interface        Role </w:t>
            </w:r>
            <w:proofErr w:type="spellStart"/>
            <w:r w:rsidRPr="006F32C3">
              <w:rPr>
                <w:rFonts w:ascii="Times New Roman" w:eastAsia="Times New Roman" w:hAnsi="Times New Roman" w:cs="Times New Roman"/>
                <w:sz w:val="24"/>
                <w:szCs w:val="24"/>
              </w:rPr>
              <w:t>Sts</w:t>
            </w:r>
            <w:proofErr w:type="spellEnd"/>
            <w:r w:rsidRPr="006F32C3">
              <w:rPr>
                <w:rFonts w:ascii="Times New Roman" w:eastAsia="Times New Roman" w:hAnsi="Times New Roman" w:cs="Times New Roman"/>
                <w:sz w:val="24"/>
                <w:szCs w:val="24"/>
              </w:rPr>
              <w:t> </w:t>
            </w:r>
            <w:proofErr w:type="spellStart"/>
            <w:r w:rsidRPr="006F32C3">
              <w:rPr>
                <w:rFonts w:ascii="Times New Roman" w:eastAsia="Times New Roman" w:hAnsi="Times New Roman" w:cs="Times New Roman"/>
                <w:sz w:val="24"/>
                <w:szCs w:val="24"/>
              </w:rPr>
              <w:t>Cost</w:t>
            </w:r>
            <w:proofErr w:type="spellEnd"/>
            <w:r w:rsidRPr="006F32C3">
              <w:rPr>
                <w:rFonts w:ascii="Times New Roman" w:eastAsia="Times New Roman" w:hAnsi="Times New Roman" w:cs="Times New Roman"/>
                <w:sz w:val="24"/>
                <w:szCs w:val="24"/>
              </w:rPr>
              <w:t>      </w:t>
            </w:r>
            <w:proofErr w:type="spellStart"/>
            <w:r w:rsidRPr="006F32C3">
              <w:rPr>
                <w:rFonts w:ascii="Times New Roman" w:eastAsia="Times New Roman" w:hAnsi="Times New Roman" w:cs="Times New Roman"/>
                <w:sz w:val="24"/>
                <w:szCs w:val="24"/>
              </w:rPr>
              <w:t>Prio.Nbr</w:t>
            </w:r>
            <w:proofErr w:type="spellEnd"/>
            <w:r w:rsidRPr="006F32C3">
              <w:rPr>
                <w:rFonts w:ascii="Times New Roman" w:eastAsia="Times New Roman" w:hAnsi="Times New Roman" w:cs="Times New Roman"/>
                <w:sz w:val="24"/>
                <w:szCs w:val="24"/>
              </w:rPr>
              <w:t> </w:t>
            </w:r>
            <w:proofErr w:type="spellStart"/>
            <w:r w:rsidRPr="006F32C3">
              <w:rPr>
                <w:rFonts w:ascii="Times New Roman" w:eastAsia="Times New Roman" w:hAnsi="Times New Roman" w:cs="Times New Roman"/>
                <w:sz w:val="24"/>
                <w:szCs w:val="24"/>
              </w:rPr>
              <w:t>Type</w:t>
            </w:r>
            <w:proofErr w:type="spellEnd"/>
            <w:r w:rsidRPr="006F32C3">
              <w:rPr>
                <w:rFonts w:ascii="Times New Roman" w:eastAsia="Times New Roman" w:hAnsi="Times New Roman" w:cs="Times New Roman"/>
                <w:sz w:val="24"/>
                <w:szCs w:val="24"/>
              </w:rPr>
              <w:br/>
              <w:t>---------        ---- --- --------- -------- -----------------------</w:t>
            </w:r>
            <w:r w:rsidRPr="006F32C3">
              <w:rPr>
                <w:rFonts w:ascii="Times New Roman" w:eastAsia="Times New Roman" w:hAnsi="Times New Roman" w:cs="Times New Roman"/>
                <w:sz w:val="24"/>
                <w:szCs w:val="24"/>
              </w:rPr>
              <w:br/>
              <w:t>Po1              </w:t>
            </w:r>
            <w:proofErr w:type="spellStart"/>
            <w:r w:rsidRPr="006F32C3">
              <w:rPr>
                <w:rFonts w:ascii="Times New Roman" w:eastAsia="Times New Roman" w:hAnsi="Times New Roman" w:cs="Times New Roman"/>
                <w:sz w:val="24"/>
                <w:szCs w:val="24"/>
              </w:rPr>
              <w:t>Root</w:t>
            </w:r>
            <w:proofErr w:type="spellEnd"/>
            <w:r w:rsidRPr="006F32C3">
              <w:rPr>
                <w:rFonts w:ascii="Times New Roman" w:eastAsia="Times New Roman" w:hAnsi="Times New Roman" w:cs="Times New Roman"/>
                <w:sz w:val="24"/>
                <w:szCs w:val="24"/>
              </w:rPr>
              <w:t> FWD 12        128.65   P2p</w:t>
            </w:r>
          </w:p>
        </w:tc>
      </w:tr>
    </w:tbl>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A la hora de transmitir una trama (PDU de capa 2), dependiendo de la cantidad de puertos que estén agrupados, el conmutador realiza una operación XOR de los últimos bits de la dirección MAC.</w:t>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lastRenderedPageBreak/>
        <w:t xml:space="preserve">La operación lógica XOR tiene como resultado 1 si solamente una de las dos cifras de la operación es un 1 y la otra es un 0, en caso contrario (ambas cifras son 0 o 1) el resultado es 0. </w:t>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Tabla de verdad de la puerta XOR:</w:t>
      </w:r>
    </w:p>
    <w:p w:rsidR="006F32C3" w:rsidRPr="006F32C3" w:rsidRDefault="006F32C3" w:rsidP="006F32C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27785" cy="1057275"/>
            <wp:effectExtent l="19050" t="0" r="5715" b="0"/>
            <wp:docPr id="4" name="Imagen 4" descr="Tabla de verdad de la puerta lógica X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a de verdad de la puerta lógica XOR"/>
                    <pic:cNvPicPr>
                      <a:picLocks noChangeAspect="1" noChangeArrowheads="1"/>
                    </pic:cNvPicPr>
                  </pic:nvPicPr>
                  <pic:blipFill>
                    <a:blip r:embed="rId13"/>
                    <a:srcRect/>
                    <a:stretch>
                      <a:fillRect/>
                    </a:stretch>
                  </pic:blipFill>
                  <pic:spPr bwMode="auto">
                    <a:xfrm>
                      <a:off x="0" y="0"/>
                      <a:ext cx="1327785" cy="1057275"/>
                    </a:xfrm>
                    <a:prstGeom prst="rect">
                      <a:avLst/>
                    </a:prstGeom>
                    <a:noFill/>
                    <a:ln w="9525">
                      <a:noFill/>
                      <a:miter lim="800000"/>
                      <a:headEnd/>
                      <a:tailEnd/>
                    </a:ln>
                  </pic:spPr>
                </pic:pic>
              </a:graphicData>
            </a:graphic>
          </wp:inline>
        </w:drawing>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Según la cantidad de puertos que estén agrupados en un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 xml:space="preserve">, se hace la operación XOR de </w:t>
      </w:r>
      <w:proofErr w:type="gramStart"/>
      <w:r w:rsidRPr="006F32C3">
        <w:rPr>
          <w:rFonts w:ascii="Times New Roman" w:eastAsia="Times New Roman" w:hAnsi="Times New Roman" w:cs="Times New Roman"/>
          <w:sz w:val="24"/>
          <w:szCs w:val="24"/>
        </w:rPr>
        <w:t>los últimos</w:t>
      </w:r>
      <w:proofErr w:type="gramEnd"/>
      <w:r w:rsidRPr="006F32C3">
        <w:rPr>
          <w:rFonts w:ascii="Times New Roman" w:eastAsia="Times New Roman" w:hAnsi="Times New Roman" w:cs="Times New Roman"/>
          <w:sz w:val="24"/>
          <w:szCs w:val="24"/>
        </w:rPr>
        <w:t xml:space="preserve"> </w:t>
      </w:r>
      <w:r w:rsidRPr="006F32C3">
        <w:rPr>
          <w:rFonts w:ascii="Times New Roman" w:eastAsia="Times New Roman" w:hAnsi="Times New Roman" w:cs="Times New Roman"/>
          <w:i/>
          <w:iCs/>
          <w:sz w:val="24"/>
          <w:szCs w:val="24"/>
        </w:rPr>
        <w:t>n</w:t>
      </w:r>
      <w:r w:rsidRPr="006F32C3">
        <w:rPr>
          <w:rFonts w:ascii="Times New Roman" w:eastAsia="Times New Roman" w:hAnsi="Times New Roman" w:cs="Times New Roman"/>
          <w:sz w:val="24"/>
          <w:szCs w:val="24"/>
        </w:rPr>
        <w:t xml:space="preserve"> bits de las direcciones MAC de origen y destino según corresponde: </w:t>
      </w:r>
    </w:p>
    <w:tbl>
      <w:tblPr>
        <w:tblW w:w="825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4038"/>
        <w:gridCol w:w="4212"/>
      </w:tblGrid>
      <w:tr w:rsidR="006F32C3" w:rsidRPr="006F32C3" w:rsidTr="006F32C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F32C3" w:rsidRPr="006F32C3" w:rsidRDefault="006F32C3" w:rsidP="006F32C3">
            <w:pPr>
              <w:spacing w:after="0" w:line="240" w:lineRule="auto"/>
              <w:jc w:val="center"/>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Nº de puertos </w:t>
            </w:r>
          </w:p>
        </w:tc>
        <w:tc>
          <w:tcPr>
            <w:tcW w:w="0" w:type="auto"/>
            <w:tcBorders>
              <w:top w:val="outset" w:sz="6" w:space="0" w:color="auto"/>
              <w:left w:val="outset" w:sz="6" w:space="0" w:color="auto"/>
              <w:bottom w:val="outset" w:sz="6" w:space="0" w:color="auto"/>
              <w:right w:val="outset" w:sz="6" w:space="0" w:color="auto"/>
            </w:tcBorders>
            <w:vAlign w:val="center"/>
            <w:hideMark/>
          </w:tcPr>
          <w:p w:rsidR="006F32C3" w:rsidRPr="006F32C3" w:rsidRDefault="006F32C3" w:rsidP="006F32C3">
            <w:pPr>
              <w:spacing w:after="0" w:line="240" w:lineRule="auto"/>
              <w:jc w:val="center"/>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Últimos n bits </w:t>
            </w:r>
          </w:p>
        </w:tc>
      </w:tr>
      <w:tr w:rsidR="006F32C3" w:rsidRPr="006F32C3" w:rsidTr="006F32C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F32C3" w:rsidRPr="006F32C3" w:rsidRDefault="006F32C3" w:rsidP="006F32C3">
            <w:pPr>
              <w:spacing w:after="0" w:line="240" w:lineRule="auto"/>
              <w:jc w:val="center"/>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F32C3" w:rsidRPr="006F32C3" w:rsidRDefault="006F32C3" w:rsidP="006F32C3">
            <w:pPr>
              <w:spacing w:after="0" w:line="240" w:lineRule="auto"/>
              <w:jc w:val="center"/>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n = 1 </w:t>
            </w:r>
          </w:p>
        </w:tc>
      </w:tr>
      <w:tr w:rsidR="006F32C3" w:rsidRPr="006F32C3" w:rsidTr="006F32C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F32C3" w:rsidRPr="006F32C3" w:rsidRDefault="006F32C3" w:rsidP="006F32C3">
            <w:pPr>
              <w:spacing w:after="0" w:line="240" w:lineRule="auto"/>
              <w:jc w:val="center"/>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F32C3" w:rsidRPr="006F32C3" w:rsidRDefault="006F32C3" w:rsidP="006F32C3">
            <w:pPr>
              <w:spacing w:after="0" w:line="240" w:lineRule="auto"/>
              <w:jc w:val="center"/>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n = 2 </w:t>
            </w:r>
          </w:p>
        </w:tc>
      </w:tr>
      <w:tr w:rsidR="006F32C3" w:rsidRPr="006F32C3" w:rsidTr="006F32C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F32C3" w:rsidRPr="006F32C3" w:rsidRDefault="006F32C3" w:rsidP="006F32C3">
            <w:pPr>
              <w:spacing w:after="0" w:line="240" w:lineRule="auto"/>
              <w:jc w:val="center"/>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F32C3" w:rsidRPr="006F32C3" w:rsidRDefault="006F32C3" w:rsidP="006F32C3">
            <w:pPr>
              <w:spacing w:after="0" w:line="240" w:lineRule="auto"/>
              <w:jc w:val="center"/>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n = 3 </w:t>
            </w:r>
          </w:p>
        </w:tc>
      </w:tr>
    </w:tbl>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Ejemplo:</w:t>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Se supone que hay configurado un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 xml:space="preserve"> entre dos conmutadores, en cada conmutador hay conectado uno o más PCs, y uno de ellos transmite datos a otro:</w:t>
      </w:r>
    </w:p>
    <w:p w:rsidR="006F32C3" w:rsidRPr="006F32C3" w:rsidRDefault="006F32C3" w:rsidP="006F32C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135" cy="1033780"/>
            <wp:effectExtent l="19050" t="0" r="0" b="0"/>
            <wp:docPr id="5" name="Imagen 5" descr="Decisión puerto transmisión Ether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ón puerto transmisión EtherChannel"/>
                    <pic:cNvPicPr>
                      <a:picLocks noChangeAspect="1" noChangeArrowheads="1"/>
                    </pic:cNvPicPr>
                  </pic:nvPicPr>
                  <pic:blipFill>
                    <a:blip r:embed="rId14"/>
                    <a:srcRect/>
                    <a:stretch>
                      <a:fillRect/>
                    </a:stretch>
                  </pic:blipFill>
                  <pic:spPr bwMode="auto">
                    <a:xfrm>
                      <a:off x="0" y="0"/>
                      <a:ext cx="4763135" cy="1033780"/>
                    </a:xfrm>
                    <a:prstGeom prst="rect">
                      <a:avLst/>
                    </a:prstGeom>
                    <a:noFill/>
                    <a:ln w="9525">
                      <a:noFill/>
                      <a:miter lim="800000"/>
                      <a:headEnd/>
                      <a:tailEnd/>
                    </a:ln>
                  </pic:spPr>
                </pic:pic>
              </a:graphicData>
            </a:graphic>
          </wp:inline>
        </w:drawing>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En este caso el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 xml:space="preserve"> agrupa 4 puertos, y el último byte de las direcciones de los PC de origen y destino son 21 y BC. Al haber 4 puertos agrupados los conmutadores harán la operación XOR con los dos últimos bits de cada MAC, por lo tanto:</w:t>
      </w:r>
    </w:p>
    <w:tbl>
      <w:tblPr>
        <w:tblW w:w="825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8250"/>
      </w:tblGrid>
      <w:tr w:rsidR="006F32C3" w:rsidRPr="006F32C3" w:rsidTr="006F32C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F32C3" w:rsidRPr="006F32C3" w:rsidRDefault="006F32C3" w:rsidP="006F32C3">
            <w:pPr>
              <w:spacing w:after="0"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Último byte de las direcciones MAC descompuesto en bits:</w:t>
            </w:r>
            <w:r w:rsidRPr="006F32C3">
              <w:rPr>
                <w:rFonts w:ascii="Times New Roman" w:eastAsia="Times New Roman" w:hAnsi="Times New Roman" w:cs="Times New Roman"/>
                <w:sz w:val="24"/>
                <w:szCs w:val="24"/>
              </w:rPr>
              <w:br/>
              <w:t> 21: 00100001 --&gt; Dos últimos bits: 01</w:t>
            </w:r>
            <w:r w:rsidRPr="006F32C3">
              <w:rPr>
                <w:rFonts w:ascii="Times New Roman" w:eastAsia="Times New Roman" w:hAnsi="Times New Roman" w:cs="Times New Roman"/>
                <w:sz w:val="24"/>
                <w:szCs w:val="24"/>
              </w:rPr>
              <w:br/>
              <w:t> BC: 10111100 --&gt; Dos últimos bits: 00</w:t>
            </w:r>
            <w:r w:rsidRPr="006F32C3">
              <w:rPr>
                <w:rFonts w:ascii="Times New Roman" w:eastAsia="Times New Roman" w:hAnsi="Times New Roman" w:cs="Times New Roman"/>
                <w:sz w:val="24"/>
                <w:szCs w:val="24"/>
              </w:rPr>
              <w:br/>
            </w:r>
            <w:r w:rsidRPr="006F32C3">
              <w:rPr>
                <w:rFonts w:ascii="Times New Roman" w:eastAsia="Times New Roman" w:hAnsi="Times New Roman" w:cs="Times New Roman"/>
                <w:sz w:val="24"/>
                <w:szCs w:val="24"/>
              </w:rPr>
              <w:br/>
              <w:t>     01</w:t>
            </w:r>
            <w:r w:rsidRPr="006F32C3">
              <w:rPr>
                <w:rFonts w:ascii="Times New Roman" w:eastAsia="Times New Roman" w:hAnsi="Times New Roman" w:cs="Times New Roman"/>
                <w:sz w:val="24"/>
                <w:szCs w:val="24"/>
              </w:rPr>
              <w:br/>
              <w:t> XOR 00</w:t>
            </w:r>
            <w:r w:rsidRPr="006F32C3">
              <w:rPr>
                <w:rFonts w:ascii="Times New Roman" w:eastAsia="Times New Roman" w:hAnsi="Times New Roman" w:cs="Times New Roman"/>
                <w:sz w:val="24"/>
                <w:szCs w:val="24"/>
              </w:rPr>
              <w:br/>
              <w:t> ------</w:t>
            </w:r>
            <w:r w:rsidRPr="006F32C3">
              <w:rPr>
                <w:rFonts w:ascii="Times New Roman" w:eastAsia="Times New Roman" w:hAnsi="Times New Roman" w:cs="Times New Roman"/>
                <w:sz w:val="24"/>
                <w:szCs w:val="24"/>
              </w:rPr>
              <w:br/>
              <w:t xml:space="preserve">     01 --&gt; Puerto por donde se transmitirá. </w:t>
            </w:r>
            <w:r w:rsidRPr="006F32C3">
              <w:rPr>
                <w:rFonts w:ascii="Times New Roman" w:eastAsia="Times New Roman" w:hAnsi="Times New Roman" w:cs="Times New Roman"/>
                <w:sz w:val="24"/>
                <w:szCs w:val="24"/>
              </w:rPr>
              <w:br/>
            </w:r>
            <w:r w:rsidRPr="006F32C3">
              <w:rPr>
                <w:rFonts w:ascii="Times New Roman" w:eastAsia="Times New Roman" w:hAnsi="Times New Roman" w:cs="Times New Roman"/>
                <w:sz w:val="24"/>
                <w:szCs w:val="24"/>
              </w:rPr>
              <w:br/>
              <w:t>Dado que con dos bits podemos hacer cuatro combinaciones (2^2=4):</w:t>
            </w:r>
            <w:r w:rsidRPr="006F32C3">
              <w:rPr>
                <w:rFonts w:ascii="Times New Roman" w:eastAsia="Times New Roman" w:hAnsi="Times New Roman" w:cs="Times New Roman"/>
                <w:sz w:val="24"/>
                <w:szCs w:val="24"/>
              </w:rPr>
              <w:br/>
            </w:r>
            <w:r w:rsidRPr="006F32C3">
              <w:rPr>
                <w:rFonts w:ascii="Times New Roman" w:eastAsia="Times New Roman" w:hAnsi="Times New Roman" w:cs="Times New Roman"/>
                <w:sz w:val="24"/>
                <w:szCs w:val="24"/>
              </w:rPr>
              <w:lastRenderedPageBreak/>
              <w:t> 00 = Puerto 1</w:t>
            </w:r>
            <w:r w:rsidRPr="006F32C3">
              <w:rPr>
                <w:rFonts w:ascii="Times New Roman" w:eastAsia="Times New Roman" w:hAnsi="Times New Roman" w:cs="Times New Roman"/>
                <w:sz w:val="24"/>
                <w:szCs w:val="24"/>
              </w:rPr>
              <w:br/>
              <w:t> 01 = Puerto 2</w:t>
            </w:r>
            <w:r w:rsidRPr="006F32C3">
              <w:rPr>
                <w:rFonts w:ascii="Times New Roman" w:eastAsia="Times New Roman" w:hAnsi="Times New Roman" w:cs="Times New Roman"/>
                <w:sz w:val="24"/>
                <w:szCs w:val="24"/>
              </w:rPr>
              <w:br/>
              <w:t> 10 = Puerto 3</w:t>
            </w:r>
            <w:r w:rsidRPr="006F32C3">
              <w:rPr>
                <w:rFonts w:ascii="Times New Roman" w:eastAsia="Times New Roman" w:hAnsi="Times New Roman" w:cs="Times New Roman"/>
                <w:sz w:val="24"/>
                <w:szCs w:val="24"/>
              </w:rPr>
              <w:br/>
              <w:t> 11 = Puerto 4</w:t>
            </w:r>
            <w:r w:rsidRPr="006F32C3">
              <w:rPr>
                <w:rFonts w:ascii="Times New Roman" w:eastAsia="Times New Roman" w:hAnsi="Times New Roman" w:cs="Times New Roman"/>
                <w:sz w:val="24"/>
                <w:szCs w:val="24"/>
              </w:rPr>
              <w:br/>
            </w:r>
            <w:r w:rsidRPr="006F32C3">
              <w:rPr>
                <w:rFonts w:ascii="Times New Roman" w:eastAsia="Times New Roman" w:hAnsi="Times New Roman" w:cs="Times New Roman"/>
                <w:sz w:val="24"/>
                <w:szCs w:val="24"/>
              </w:rPr>
              <w:br/>
              <w:t>La combinación "01" indica que el paquete se transmitirá por el puerto 2.</w:t>
            </w:r>
          </w:p>
        </w:tc>
      </w:tr>
    </w:tbl>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lastRenderedPageBreak/>
        <w:t>Un ejemplo similar a este se hará en el próximo apartado.</w:t>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Por parte de los </w:t>
      </w:r>
      <w:proofErr w:type="spellStart"/>
      <w:r w:rsidRPr="006F32C3">
        <w:rPr>
          <w:rFonts w:ascii="Times New Roman" w:eastAsia="Times New Roman" w:hAnsi="Times New Roman" w:cs="Times New Roman"/>
          <w:sz w:val="24"/>
          <w:szCs w:val="24"/>
        </w:rPr>
        <w:t>routers</w:t>
      </w:r>
      <w:proofErr w:type="spellEnd"/>
      <w:r w:rsidRPr="006F32C3">
        <w:rPr>
          <w:rFonts w:ascii="Times New Roman" w:eastAsia="Times New Roman" w:hAnsi="Times New Roman" w:cs="Times New Roman"/>
          <w:sz w:val="24"/>
          <w:szCs w:val="24"/>
        </w:rPr>
        <w:t xml:space="preserve">, también se puede configurar </w:t>
      </w:r>
      <w:proofErr w:type="spellStart"/>
      <w:r w:rsidRPr="006F32C3">
        <w:rPr>
          <w:rFonts w:ascii="Times New Roman" w:eastAsia="Times New Roman" w:hAnsi="Times New Roman" w:cs="Times New Roman"/>
          <w:sz w:val="24"/>
          <w:szCs w:val="24"/>
        </w:rPr>
        <w:t>EtherChannels</w:t>
      </w:r>
      <w:proofErr w:type="spellEnd"/>
      <w:r w:rsidRPr="006F32C3">
        <w:rPr>
          <w:rFonts w:ascii="Times New Roman" w:eastAsia="Times New Roman" w:hAnsi="Times New Roman" w:cs="Times New Roman"/>
          <w:sz w:val="24"/>
          <w:szCs w:val="24"/>
        </w:rPr>
        <w:t xml:space="preserve">, en este caso, el enrutador ha de ser de gama alta (7000 y superiores excepto 7100), en los modelos 2600, 3600 y 3700 es posible crear </w:t>
      </w:r>
      <w:proofErr w:type="spellStart"/>
      <w:r w:rsidRPr="006F32C3">
        <w:rPr>
          <w:rFonts w:ascii="Times New Roman" w:eastAsia="Times New Roman" w:hAnsi="Times New Roman" w:cs="Times New Roman"/>
          <w:sz w:val="24"/>
          <w:szCs w:val="24"/>
        </w:rPr>
        <w:t>EtherChannels</w:t>
      </w:r>
      <w:proofErr w:type="spellEnd"/>
      <w:r w:rsidRPr="006F32C3">
        <w:rPr>
          <w:rFonts w:ascii="Times New Roman" w:eastAsia="Times New Roman" w:hAnsi="Times New Roman" w:cs="Times New Roman"/>
          <w:sz w:val="24"/>
          <w:szCs w:val="24"/>
        </w:rPr>
        <w:t xml:space="preserve"> pero solamente hay un módulo concreto que lo permite (NM-16ESW y NM-36ESW).</w:t>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El funcionamiento de decidir por qué puerto se transmitirán los datos, también varía en el caso de los enrutadores, ya que se realiza con </w:t>
      </w:r>
      <w:proofErr w:type="gramStart"/>
      <w:r w:rsidRPr="006F32C3">
        <w:rPr>
          <w:rFonts w:ascii="Times New Roman" w:eastAsia="Times New Roman" w:hAnsi="Times New Roman" w:cs="Times New Roman"/>
          <w:sz w:val="24"/>
          <w:szCs w:val="24"/>
        </w:rPr>
        <w:t>los</w:t>
      </w:r>
      <w:proofErr w:type="gramEnd"/>
      <w:r w:rsidRPr="006F32C3">
        <w:rPr>
          <w:rFonts w:ascii="Times New Roman" w:eastAsia="Times New Roman" w:hAnsi="Times New Roman" w:cs="Times New Roman"/>
          <w:sz w:val="24"/>
          <w:szCs w:val="24"/>
        </w:rPr>
        <w:t xml:space="preserve"> n últimos bits de la dirección IP, donde n depende del número de puertos configurados, según se muestra en la tabla anterior.</w:t>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El único inconveniente que le encuentro a este sistema de interconexión troncal de conmutadores, es que si el </w:t>
      </w:r>
      <w:proofErr w:type="spellStart"/>
      <w:r w:rsidRPr="006F32C3">
        <w:rPr>
          <w:rFonts w:ascii="Times New Roman" w:eastAsia="Times New Roman" w:hAnsi="Times New Roman" w:cs="Times New Roman"/>
          <w:sz w:val="24"/>
          <w:szCs w:val="24"/>
        </w:rPr>
        <w:t>switch</w:t>
      </w:r>
      <w:proofErr w:type="spellEnd"/>
      <w:r w:rsidRPr="006F32C3">
        <w:rPr>
          <w:rFonts w:ascii="Times New Roman" w:eastAsia="Times New Roman" w:hAnsi="Times New Roman" w:cs="Times New Roman"/>
          <w:sz w:val="24"/>
          <w:szCs w:val="24"/>
        </w:rPr>
        <w:t xml:space="preserve"> no tiene muchos puertos y se crean </w:t>
      </w:r>
      <w:proofErr w:type="spellStart"/>
      <w:r w:rsidRPr="006F32C3">
        <w:rPr>
          <w:rFonts w:ascii="Times New Roman" w:eastAsia="Times New Roman" w:hAnsi="Times New Roman" w:cs="Times New Roman"/>
          <w:sz w:val="24"/>
          <w:szCs w:val="24"/>
        </w:rPr>
        <w:t>almenos</w:t>
      </w:r>
      <w:proofErr w:type="spellEnd"/>
      <w:r w:rsidRPr="006F32C3">
        <w:rPr>
          <w:rFonts w:ascii="Times New Roman" w:eastAsia="Times New Roman" w:hAnsi="Times New Roman" w:cs="Times New Roman"/>
          <w:sz w:val="24"/>
          <w:szCs w:val="24"/>
        </w:rPr>
        <w:t xml:space="preserve"> dos </w:t>
      </w:r>
      <w:proofErr w:type="spellStart"/>
      <w:r w:rsidRPr="006F32C3">
        <w:rPr>
          <w:rFonts w:ascii="Times New Roman" w:eastAsia="Times New Roman" w:hAnsi="Times New Roman" w:cs="Times New Roman"/>
          <w:sz w:val="24"/>
          <w:szCs w:val="24"/>
        </w:rPr>
        <w:t>EtherChannels</w:t>
      </w:r>
      <w:proofErr w:type="spellEnd"/>
      <w:r w:rsidRPr="006F32C3">
        <w:rPr>
          <w:rFonts w:ascii="Times New Roman" w:eastAsia="Times New Roman" w:hAnsi="Times New Roman" w:cs="Times New Roman"/>
          <w:sz w:val="24"/>
          <w:szCs w:val="24"/>
        </w:rPr>
        <w:t>, uno principal y otro de soporte por si el principal cae, se pueden desaprovechar muchos puertos, aunque supongo que está pensado para ser configurado en conmutadores de gama alta con multitud de puertos.</w:t>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Algo bastante interesante que he visto, </w:t>
      </w:r>
      <w:proofErr w:type="spellStart"/>
      <w:r w:rsidRPr="006F32C3">
        <w:rPr>
          <w:rFonts w:ascii="Times New Roman" w:eastAsia="Times New Roman" w:hAnsi="Times New Roman" w:cs="Times New Roman"/>
          <w:sz w:val="24"/>
          <w:szCs w:val="24"/>
        </w:rPr>
        <w:t>sobretodo</w:t>
      </w:r>
      <w:proofErr w:type="spellEnd"/>
      <w:r w:rsidRPr="006F32C3">
        <w:rPr>
          <w:rFonts w:ascii="Times New Roman" w:eastAsia="Times New Roman" w:hAnsi="Times New Roman" w:cs="Times New Roman"/>
          <w:sz w:val="24"/>
          <w:szCs w:val="24"/>
        </w:rPr>
        <w:t xml:space="preserve"> por utilidad, es que en caso de que del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 xml:space="preserve"> un puerto sea desconectado, los otros pasan a funcionar como puertos independientes, perdiendo el incremento de ancho de banda (</w:t>
      </w:r>
      <w:proofErr w:type="spellStart"/>
      <w:r w:rsidRPr="006F32C3">
        <w:rPr>
          <w:rFonts w:ascii="Times New Roman" w:eastAsia="Times New Roman" w:hAnsi="Times New Roman" w:cs="Times New Roman"/>
          <w:sz w:val="24"/>
          <w:szCs w:val="24"/>
        </w:rPr>
        <w:t>spanning-tree</w:t>
      </w:r>
      <w:proofErr w:type="spellEnd"/>
      <w:r w:rsidRPr="006F32C3">
        <w:rPr>
          <w:rFonts w:ascii="Times New Roman" w:eastAsia="Times New Roman" w:hAnsi="Times New Roman" w:cs="Times New Roman"/>
          <w:sz w:val="24"/>
          <w:szCs w:val="24"/>
        </w:rPr>
        <w:t xml:space="preserve"> bloquea los redundantes) pero conservando </w:t>
      </w:r>
      <w:proofErr w:type="spellStart"/>
      <w:r w:rsidRPr="006F32C3">
        <w:rPr>
          <w:rFonts w:ascii="Times New Roman" w:eastAsia="Times New Roman" w:hAnsi="Times New Roman" w:cs="Times New Roman"/>
          <w:sz w:val="24"/>
          <w:szCs w:val="24"/>
        </w:rPr>
        <w:t>almenos</w:t>
      </w:r>
      <w:proofErr w:type="spellEnd"/>
      <w:r w:rsidRPr="006F32C3">
        <w:rPr>
          <w:rFonts w:ascii="Times New Roman" w:eastAsia="Times New Roman" w:hAnsi="Times New Roman" w:cs="Times New Roman"/>
          <w:sz w:val="24"/>
          <w:szCs w:val="24"/>
        </w:rPr>
        <w:t xml:space="preserve"> la conectividad.</w:t>
      </w:r>
    </w:p>
    <w:p w:rsidR="006F32C3" w:rsidRPr="006F32C3" w:rsidRDefault="006F32C3" w:rsidP="006F32C3">
      <w:pPr>
        <w:spacing w:before="100" w:beforeAutospacing="1" w:after="100" w:afterAutospacing="1" w:line="240" w:lineRule="auto"/>
        <w:outlineLvl w:val="2"/>
        <w:rPr>
          <w:rFonts w:ascii="Times New Roman" w:eastAsia="Times New Roman" w:hAnsi="Times New Roman" w:cs="Times New Roman"/>
          <w:b/>
          <w:bCs/>
          <w:sz w:val="27"/>
          <w:szCs w:val="27"/>
        </w:rPr>
      </w:pPr>
      <w:r w:rsidRPr="006F32C3">
        <w:rPr>
          <w:rFonts w:ascii="Times New Roman" w:eastAsia="Times New Roman" w:hAnsi="Times New Roman" w:cs="Times New Roman"/>
          <w:b/>
          <w:bCs/>
          <w:sz w:val="27"/>
          <w:szCs w:val="27"/>
        </w:rPr>
        <w:t xml:space="preserve">3. Configuración de </w:t>
      </w:r>
      <w:proofErr w:type="spellStart"/>
      <w:r w:rsidRPr="006F32C3">
        <w:rPr>
          <w:rFonts w:ascii="Times New Roman" w:eastAsia="Times New Roman" w:hAnsi="Times New Roman" w:cs="Times New Roman"/>
          <w:b/>
          <w:bCs/>
          <w:sz w:val="27"/>
          <w:szCs w:val="27"/>
        </w:rPr>
        <w:t>switch</w:t>
      </w:r>
      <w:proofErr w:type="spellEnd"/>
      <w:r w:rsidRPr="006F32C3">
        <w:rPr>
          <w:rFonts w:ascii="Times New Roman" w:eastAsia="Times New Roman" w:hAnsi="Times New Roman" w:cs="Times New Roman"/>
          <w:b/>
          <w:bCs/>
          <w:sz w:val="27"/>
          <w:szCs w:val="27"/>
        </w:rPr>
        <w:t xml:space="preserve"> a </w:t>
      </w:r>
      <w:proofErr w:type="spellStart"/>
      <w:r w:rsidRPr="006F32C3">
        <w:rPr>
          <w:rFonts w:ascii="Times New Roman" w:eastAsia="Times New Roman" w:hAnsi="Times New Roman" w:cs="Times New Roman"/>
          <w:b/>
          <w:bCs/>
          <w:sz w:val="27"/>
          <w:szCs w:val="27"/>
        </w:rPr>
        <w:t>switch</w:t>
      </w:r>
      <w:proofErr w:type="spellEnd"/>
      <w:r w:rsidRPr="006F32C3">
        <w:rPr>
          <w:rFonts w:ascii="Times New Roman" w:eastAsia="Times New Roman" w:hAnsi="Times New Roman" w:cs="Times New Roman"/>
          <w:b/>
          <w:bCs/>
          <w:sz w:val="27"/>
          <w:szCs w:val="27"/>
        </w:rPr>
        <w:t xml:space="preserve"> </w:t>
      </w:r>
      <w:bookmarkStart w:id="2" w:name="p3"/>
      <w:bookmarkEnd w:id="2"/>
      <w:r w:rsidRPr="006F32C3">
        <w:rPr>
          <w:rFonts w:ascii="Times New Roman" w:eastAsia="Times New Roman" w:hAnsi="Times New Roman" w:cs="Times New Roman"/>
          <w:b/>
          <w:bCs/>
          <w:sz w:val="27"/>
          <w:szCs w:val="27"/>
        </w:rPr>
        <w:t> </w:t>
      </w:r>
      <w:r>
        <w:rPr>
          <w:rFonts w:ascii="Times New Roman" w:eastAsia="Times New Roman" w:hAnsi="Times New Roman" w:cs="Times New Roman"/>
          <w:b/>
          <w:bCs/>
          <w:noProof/>
          <w:color w:val="0000FF"/>
          <w:sz w:val="27"/>
          <w:szCs w:val="27"/>
        </w:rPr>
        <w:drawing>
          <wp:inline distT="0" distB="0" distL="0" distR="0">
            <wp:extent cx="142875" cy="174625"/>
            <wp:effectExtent l="19050" t="0" r="9525" b="0"/>
            <wp:docPr id="6" name="Imagen 6" descr="Subir al inici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bir al inicio">
                      <a:hlinkClick r:id="rId5"/>
                    </pic:cNvPr>
                    <pic:cNvPicPr>
                      <a:picLocks noChangeAspect="1" noChangeArrowheads="1"/>
                    </pic:cNvPicPr>
                  </pic:nvPicPr>
                  <pic:blipFill>
                    <a:blip r:embed="rId6"/>
                    <a:srcRect/>
                    <a:stretch>
                      <a:fillRect/>
                    </a:stretch>
                  </pic:blipFill>
                  <pic:spPr bwMode="auto">
                    <a:xfrm>
                      <a:off x="0" y="0"/>
                      <a:ext cx="142875" cy="174625"/>
                    </a:xfrm>
                    <a:prstGeom prst="rect">
                      <a:avLst/>
                    </a:prstGeom>
                    <a:noFill/>
                    <a:ln w="9525">
                      <a:noFill/>
                      <a:miter lim="800000"/>
                      <a:headEnd/>
                      <a:tailEnd/>
                    </a:ln>
                  </pic:spPr>
                </pic:pic>
              </a:graphicData>
            </a:graphic>
          </wp:inline>
        </w:drawing>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En este apartado se configurará un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 xml:space="preserve"> de dos puertos entre dos conmutadores, inicialmente se introducirá una configuración mínima, para posteriormente añadir más parámetros y ver </w:t>
      </w:r>
      <w:proofErr w:type="spellStart"/>
      <w:r w:rsidRPr="006F32C3">
        <w:rPr>
          <w:rFonts w:ascii="Times New Roman" w:eastAsia="Times New Roman" w:hAnsi="Times New Roman" w:cs="Times New Roman"/>
          <w:sz w:val="24"/>
          <w:szCs w:val="24"/>
        </w:rPr>
        <w:t>como</w:t>
      </w:r>
      <w:proofErr w:type="spellEnd"/>
      <w:r w:rsidRPr="006F32C3">
        <w:rPr>
          <w:rFonts w:ascii="Times New Roman" w:eastAsia="Times New Roman" w:hAnsi="Times New Roman" w:cs="Times New Roman"/>
          <w:sz w:val="24"/>
          <w:szCs w:val="24"/>
        </w:rPr>
        <w:t xml:space="preserve"> cambia el comportamiento.</w:t>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Topología:</w:t>
      </w:r>
    </w:p>
    <w:p w:rsidR="006F32C3" w:rsidRPr="006F32C3" w:rsidRDefault="006F32C3" w:rsidP="006F32C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75505" cy="2051685"/>
            <wp:effectExtent l="19050" t="0" r="0" b="0"/>
            <wp:docPr id="7" name="Imagen 7" descr="Topología EtherChannel entre dos conmut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ología EtherChannel entre dos conmutadores"/>
                    <pic:cNvPicPr>
                      <a:picLocks noChangeAspect="1" noChangeArrowheads="1"/>
                    </pic:cNvPicPr>
                  </pic:nvPicPr>
                  <pic:blipFill>
                    <a:blip r:embed="rId15"/>
                    <a:srcRect/>
                    <a:stretch>
                      <a:fillRect/>
                    </a:stretch>
                  </pic:blipFill>
                  <pic:spPr bwMode="auto">
                    <a:xfrm>
                      <a:off x="0" y="0"/>
                      <a:ext cx="4675505" cy="2051685"/>
                    </a:xfrm>
                    <a:prstGeom prst="rect">
                      <a:avLst/>
                    </a:prstGeom>
                    <a:noFill/>
                    <a:ln w="9525">
                      <a:noFill/>
                      <a:miter lim="800000"/>
                      <a:headEnd/>
                      <a:tailEnd/>
                    </a:ln>
                  </pic:spPr>
                </pic:pic>
              </a:graphicData>
            </a:graphic>
          </wp:inline>
        </w:drawing>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lastRenderedPageBreak/>
        <w:t xml:space="preserve">Como la configuración en ambos conmutadores es similar, solamente cambia el número de puertos, se mostrará la configuración de 2950T1. </w:t>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Lo primero es identificar los puertos que se van a agrupar, en este caso se agruparán dos puertos, como hay que comenzar por el 1 o 9 o 17, se comenzará por el 1 y se agruparán los puertos 1 y 2.</w:t>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Configuración del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w:t>
      </w:r>
    </w:p>
    <w:p w:rsidR="006F32C3" w:rsidRPr="006F32C3" w:rsidRDefault="006F32C3" w:rsidP="006F32C3">
      <w:pPr>
        <w:pBdr>
          <w:bottom w:val="single" w:sz="6" w:space="1" w:color="auto"/>
        </w:pBdr>
        <w:spacing w:after="0" w:line="240" w:lineRule="auto"/>
        <w:jc w:val="center"/>
        <w:rPr>
          <w:rFonts w:ascii="Arial" w:eastAsia="Times New Roman" w:hAnsi="Arial" w:cs="Arial"/>
          <w:vanish/>
          <w:sz w:val="16"/>
          <w:szCs w:val="16"/>
        </w:rPr>
      </w:pPr>
      <w:r w:rsidRPr="006F32C3">
        <w:rPr>
          <w:rFonts w:ascii="Arial" w:eastAsia="Times New Roman" w:hAnsi="Arial" w:cs="Arial"/>
          <w:vanish/>
          <w:sz w:val="16"/>
          <w:szCs w:val="16"/>
        </w:rPr>
        <w:t>Principio del formulario</w:t>
      </w:r>
    </w:p>
    <w:p w:rsidR="006F32C3" w:rsidRPr="006F32C3" w:rsidRDefault="003F6FE2" w:rsidP="006F32C3">
      <w:pPr>
        <w:spacing w:after="0" w:line="240" w:lineRule="auto"/>
        <w:jc w:val="center"/>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36.5pt;height:60.75pt" o:ole="">
            <v:imagedata r:id="rId16" o:title=""/>
          </v:shape>
          <w:control r:id="rId17" w:name="DefaultOcxName" w:shapeid="_x0000_i1065"/>
        </w:object>
      </w:r>
    </w:p>
    <w:p w:rsidR="008A007C" w:rsidRDefault="008A007C" w:rsidP="006F32C3">
      <w:pPr>
        <w:pBdr>
          <w:top w:val="single" w:sz="6" w:space="1" w:color="auto"/>
        </w:pBdr>
        <w:spacing w:after="0" w:line="240" w:lineRule="auto"/>
        <w:jc w:val="center"/>
        <w:rPr>
          <w:rFonts w:ascii="Arial" w:eastAsia="Times New Roman" w:hAnsi="Arial" w:cs="Arial"/>
          <w:sz w:val="16"/>
          <w:szCs w:val="16"/>
        </w:rPr>
      </w:pPr>
    </w:p>
    <w:p w:rsidR="008A007C" w:rsidRDefault="008A007C" w:rsidP="006F32C3">
      <w:pPr>
        <w:pBdr>
          <w:top w:val="single" w:sz="6" w:space="1" w:color="auto"/>
        </w:pBdr>
        <w:spacing w:after="0" w:line="240" w:lineRule="auto"/>
        <w:jc w:val="center"/>
        <w:rPr>
          <w:rFonts w:ascii="Arial" w:eastAsia="Times New Roman" w:hAnsi="Arial" w:cs="Arial"/>
          <w:sz w:val="16"/>
          <w:szCs w:val="16"/>
        </w:rPr>
      </w:pPr>
    </w:p>
    <w:p w:rsidR="008A007C" w:rsidRPr="008A007C" w:rsidRDefault="008A007C" w:rsidP="008A007C">
      <w:pPr>
        <w:pBdr>
          <w:top w:val="single" w:sz="6" w:space="1" w:color="auto"/>
        </w:pBdr>
        <w:spacing w:after="0" w:line="240" w:lineRule="auto"/>
        <w:rPr>
          <w:rFonts w:ascii="Arial" w:eastAsia="Times New Roman" w:hAnsi="Arial" w:cs="Arial"/>
          <w:sz w:val="16"/>
          <w:szCs w:val="16"/>
        </w:rPr>
      </w:pPr>
      <w:proofErr w:type="gramStart"/>
      <w:r w:rsidRPr="008A007C">
        <w:rPr>
          <w:rFonts w:ascii="Arial" w:eastAsia="Times New Roman" w:hAnsi="Arial" w:cs="Arial"/>
          <w:sz w:val="16"/>
          <w:szCs w:val="16"/>
        </w:rPr>
        <w:t>2950T1(</w:t>
      </w:r>
      <w:proofErr w:type="spellStart"/>
      <w:proofErr w:type="gramEnd"/>
      <w:r w:rsidRPr="008A007C">
        <w:rPr>
          <w:rFonts w:ascii="Arial" w:eastAsia="Times New Roman" w:hAnsi="Arial" w:cs="Arial"/>
          <w:sz w:val="16"/>
          <w:szCs w:val="16"/>
        </w:rPr>
        <w:t>config</w:t>
      </w:r>
      <w:proofErr w:type="spellEnd"/>
      <w:r w:rsidRPr="008A007C">
        <w:rPr>
          <w:rFonts w:ascii="Arial" w:eastAsia="Times New Roman" w:hAnsi="Arial" w:cs="Arial"/>
          <w:sz w:val="16"/>
          <w:szCs w:val="16"/>
        </w:rPr>
        <w:t xml:space="preserve">)#interface </w:t>
      </w:r>
      <w:proofErr w:type="spellStart"/>
      <w:r w:rsidRPr="008A007C">
        <w:rPr>
          <w:rFonts w:ascii="Arial" w:eastAsia="Times New Roman" w:hAnsi="Arial" w:cs="Arial"/>
          <w:sz w:val="16"/>
          <w:szCs w:val="16"/>
        </w:rPr>
        <w:t>port-channel</w:t>
      </w:r>
      <w:proofErr w:type="spellEnd"/>
      <w:r w:rsidRPr="008A007C">
        <w:rPr>
          <w:rFonts w:ascii="Arial" w:eastAsia="Times New Roman" w:hAnsi="Arial" w:cs="Arial"/>
          <w:sz w:val="16"/>
          <w:szCs w:val="16"/>
        </w:rPr>
        <w:t xml:space="preserve"> 1</w:t>
      </w:r>
    </w:p>
    <w:p w:rsidR="008A007C" w:rsidRPr="008A007C" w:rsidRDefault="008A007C" w:rsidP="008A007C">
      <w:pPr>
        <w:pBdr>
          <w:top w:val="single" w:sz="6" w:space="1" w:color="auto"/>
        </w:pBdr>
        <w:spacing w:after="0" w:line="240" w:lineRule="auto"/>
        <w:rPr>
          <w:rFonts w:ascii="Arial" w:eastAsia="Times New Roman" w:hAnsi="Arial" w:cs="Arial"/>
          <w:sz w:val="16"/>
          <w:szCs w:val="16"/>
        </w:rPr>
      </w:pPr>
      <w:proofErr w:type="gramStart"/>
      <w:r w:rsidRPr="008A007C">
        <w:rPr>
          <w:rFonts w:ascii="Arial" w:eastAsia="Times New Roman" w:hAnsi="Arial" w:cs="Arial"/>
          <w:sz w:val="16"/>
          <w:szCs w:val="16"/>
        </w:rPr>
        <w:t>2950T1(</w:t>
      </w:r>
      <w:proofErr w:type="spellStart"/>
      <w:proofErr w:type="gramEnd"/>
      <w:r w:rsidRPr="008A007C">
        <w:rPr>
          <w:rFonts w:ascii="Arial" w:eastAsia="Times New Roman" w:hAnsi="Arial" w:cs="Arial"/>
          <w:sz w:val="16"/>
          <w:szCs w:val="16"/>
        </w:rPr>
        <w:t>config-if</w:t>
      </w:r>
      <w:proofErr w:type="spellEnd"/>
      <w:r w:rsidRPr="008A007C">
        <w:rPr>
          <w:rFonts w:ascii="Arial" w:eastAsia="Times New Roman" w:hAnsi="Arial" w:cs="Arial"/>
          <w:sz w:val="16"/>
          <w:szCs w:val="16"/>
        </w:rPr>
        <w:t>)#</w:t>
      </w:r>
      <w:proofErr w:type="spellStart"/>
      <w:r w:rsidRPr="008A007C">
        <w:rPr>
          <w:rFonts w:ascii="Arial" w:eastAsia="Times New Roman" w:hAnsi="Arial" w:cs="Arial"/>
          <w:sz w:val="16"/>
          <w:szCs w:val="16"/>
        </w:rPr>
        <w:t>exit</w:t>
      </w:r>
      <w:proofErr w:type="spellEnd"/>
    </w:p>
    <w:p w:rsidR="008A007C" w:rsidRPr="008A007C" w:rsidRDefault="008A007C" w:rsidP="008A007C">
      <w:pPr>
        <w:pBdr>
          <w:top w:val="single" w:sz="6" w:space="1" w:color="auto"/>
        </w:pBdr>
        <w:spacing w:after="0" w:line="240" w:lineRule="auto"/>
        <w:rPr>
          <w:rFonts w:ascii="Arial" w:eastAsia="Times New Roman" w:hAnsi="Arial" w:cs="Arial"/>
          <w:sz w:val="16"/>
          <w:szCs w:val="16"/>
        </w:rPr>
      </w:pPr>
      <w:proofErr w:type="gramStart"/>
      <w:r w:rsidRPr="008A007C">
        <w:rPr>
          <w:rFonts w:ascii="Arial" w:eastAsia="Times New Roman" w:hAnsi="Arial" w:cs="Arial"/>
          <w:sz w:val="16"/>
          <w:szCs w:val="16"/>
        </w:rPr>
        <w:t>2950T1(</w:t>
      </w:r>
      <w:proofErr w:type="spellStart"/>
      <w:proofErr w:type="gramEnd"/>
      <w:r w:rsidRPr="008A007C">
        <w:rPr>
          <w:rFonts w:ascii="Arial" w:eastAsia="Times New Roman" w:hAnsi="Arial" w:cs="Arial"/>
          <w:sz w:val="16"/>
          <w:szCs w:val="16"/>
        </w:rPr>
        <w:t>config</w:t>
      </w:r>
      <w:proofErr w:type="spellEnd"/>
      <w:r w:rsidRPr="008A007C">
        <w:rPr>
          <w:rFonts w:ascii="Arial" w:eastAsia="Times New Roman" w:hAnsi="Arial" w:cs="Arial"/>
          <w:sz w:val="16"/>
          <w:szCs w:val="16"/>
        </w:rPr>
        <w:t>)#</w:t>
      </w:r>
      <w:proofErr w:type="spellStart"/>
      <w:r w:rsidRPr="008A007C">
        <w:rPr>
          <w:rFonts w:ascii="Arial" w:eastAsia="Times New Roman" w:hAnsi="Arial" w:cs="Arial"/>
          <w:sz w:val="16"/>
          <w:szCs w:val="16"/>
        </w:rPr>
        <w:t>int</w:t>
      </w:r>
      <w:proofErr w:type="spellEnd"/>
      <w:r w:rsidRPr="008A007C">
        <w:rPr>
          <w:rFonts w:ascii="Arial" w:eastAsia="Times New Roman" w:hAnsi="Arial" w:cs="Arial"/>
          <w:sz w:val="16"/>
          <w:szCs w:val="16"/>
        </w:rPr>
        <w:t xml:space="preserve"> </w:t>
      </w:r>
      <w:proofErr w:type="spellStart"/>
      <w:r w:rsidRPr="008A007C">
        <w:rPr>
          <w:rFonts w:ascii="Arial" w:eastAsia="Times New Roman" w:hAnsi="Arial" w:cs="Arial"/>
          <w:sz w:val="16"/>
          <w:szCs w:val="16"/>
        </w:rPr>
        <w:t>fastethernet</w:t>
      </w:r>
      <w:proofErr w:type="spellEnd"/>
      <w:r w:rsidRPr="008A007C">
        <w:rPr>
          <w:rFonts w:ascii="Arial" w:eastAsia="Times New Roman" w:hAnsi="Arial" w:cs="Arial"/>
          <w:sz w:val="16"/>
          <w:szCs w:val="16"/>
        </w:rPr>
        <w:t xml:space="preserve"> 0/1</w:t>
      </w:r>
    </w:p>
    <w:p w:rsidR="008A007C" w:rsidRPr="008A007C" w:rsidRDefault="008A007C" w:rsidP="008A007C">
      <w:pPr>
        <w:pBdr>
          <w:top w:val="single" w:sz="6" w:space="1" w:color="auto"/>
        </w:pBdr>
        <w:spacing w:after="0" w:line="240" w:lineRule="auto"/>
        <w:rPr>
          <w:rFonts w:ascii="Arial" w:eastAsia="Times New Roman" w:hAnsi="Arial" w:cs="Arial"/>
          <w:sz w:val="16"/>
          <w:szCs w:val="16"/>
        </w:rPr>
      </w:pPr>
      <w:proofErr w:type="gramStart"/>
      <w:r w:rsidRPr="008A007C">
        <w:rPr>
          <w:rFonts w:ascii="Arial" w:eastAsia="Times New Roman" w:hAnsi="Arial" w:cs="Arial"/>
          <w:sz w:val="16"/>
          <w:szCs w:val="16"/>
        </w:rPr>
        <w:t>2950T1(</w:t>
      </w:r>
      <w:proofErr w:type="spellStart"/>
      <w:proofErr w:type="gramEnd"/>
      <w:r w:rsidRPr="008A007C">
        <w:rPr>
          <w:rFonts w:ascii="Arial" w:eastAsia="Times New Roman" w:hAnsi="Arial" w:cs="Arial"/>
          <w:sz w:val="16"/>
          <w:szCs w:val="16"/>
        </w:rPr>
        <w:t>config-if</w:t>
      </w:r>
      <w:proofErr w:type="spellEnd"/>
      <w:r w:rsidRPr="008A007C">
        <w:rPr>
          <w:rFonts w:ascii="Arial" w:eastAsia="Times New Roman" w:hAnsi="Arial" w:cs="Arial"/>
          <w:sz w:val="16"/>
          <w:szCs w:val="16"/>
        </w:rPr>
        <w:t>)#</w:t>
      </w:r>
      <w:proofErr w:type="spellStart"/>
      <w:r w:rsidRPr="008A007C">
        <w:rPr>
          <w:rFonts w:ascii="Arial" w:eastAsia="Times New Roman" w:hAnsi="Arial" w:cs="Arial"/>
          <w:sz w:val="16"/>
          <w:szCs w:val="16"/>
        </w:rPr>
        <w:t>channel-group</w:t>
      </w:r>
      <w:proofErr w:type="spellEnd"/>
      <w:r w:rsidRPr="008A007C">
        <w:rPr>
          <w:rFonts w:ascii="Arial" w:eastAsia="Times New Roman" w:hAnsi="Arial" w:cs="Arial"/>
          <w:sz w:val="16"/>
          <w:szCs w:val="16"/>
        </w:rPr>
        <w:t xml:space="preserve"> 1 </w:t>
      </w:r>
      <w:proofErr w:type="spellStart"/>
      <w:r w:rsidRPr="008A007C">
        <w:rPr>
          <w:rFonts w:ascii="Arial" w:eastAsia="Times New Roman" w:hAnsi="Arial" w:cs="Arial"/>
          <w:sz w:val="16"/>
          <w:szCs w:val="16"/>
        </w:rPr>
        <w:t>mode</w:t>
      </w:r>
      <w:proofErr w:type="spellEnd"/>
      <w:r w:rsidRPr="008A007C">
        <w:rPr>
          <w:rFonts w:ascii="Arial" w:eastAsia="Times New Roman" w:hAnsi="Arial" w:cs="Arial"/>
          <w:sz w:val="16"/>
          <w:szCs w:val="16"/>
        </w:rPr>
        <w:t xml:space="preserve"> </w:t>
      </w:r>
      <w:proofErr w:type="spellStart"/>
      <w:r w:rsidRPr="008A007C">
        <w:rPr>
          <w:rFonts w:ascii="Arial" w:eastAsia="Times New Roman" w:hAnsi="Arial" w:cs="Arial"/>
          <w:sz w:val="16"/>
          <w:szCs w:val="16"/>
        </w:rPr>
        <w:t>desirable</w:t>
      </w:r>
      <w:proofErr w:type="spellEnd"/>
    </w:p>
    <w:p w:rsidR="008A007C" w:rsidRPr="008A007C" w:rsidRDefault="008A007C" w:rsidP="008A007C">
      <w:pPr>
        <w:pBdr>
          <w:top w:val="single" w:sz="6" w:space="1" w:color="auto"/>
        </w:pBdr>
        <w:spacing w:after="0" w:line="240" w:lineRule="auto"/>
        <w:rPr>
          <w:rFonts w:ascii="Arial" w:eastAsia="Times New Roman" w:hAnsi="Arial" w:cs="Arial"/>
          <w:sz w:val="16"/>
          <w:szCs w:val="16"/>
        </w:rPr>
      </w:pPr>
      <w:proofErr w:type="gramStart"/>
      <w:r w:rsidRPr="008A007C">
        <w:rPr>
          <w:rFonts w:ascii="Arial" w:eastAsia="Times New Roman" w:hAnsi="Arial" w:cs="Arial"/>
          <w:sz w:val="16"/>
          <w:szCs w:val="16"/>
        </w:rPr>
        <w:t>2950T1(</w:t>
      </w:r>
      <w:proofErr w:type="spellStart"/>
      <w:proofErr w:type="gramEnd"/>
      <w:r w:rsidRPr="008A007C">
        <w:rPr>
          <w:rFonts w:ascii="Arial" w:eastAsia="Times New Roman" w:hAnsi="Arial" w:cs="Arial"/>
          <w:sz w:val="16"/>
          <w:szCs w:val="16"/>
        </w:rPr>
        <w:t>config-if</w:t>
      </w:r>
      <w:proofErr w:type="spellEnd"/>
      <w:r w:rsidRPr="008A007C">
        <w:rPr>
          <w:rFonts w:ascii="Arial" w:eastAsia="Times New Roman" w:hAnsi="Arial" w:cs="Arial"/>
          <w:sz w:val="16"/>
          <w:szCs w:val="16"/>
        </w:rPr>
        <w:t>)#</w:t>
      </w:r>
      <w:proofErr w:type="spellStart"/>
      <w:r w:rsidRPr="008A007C">
        <w:rPr>
          <w:rFonts w:ascii="Arial" w:eastAsia="Times New Roman" w:hAnsi="Arial" w:cs="Arial"/>
          <w:sz w:val="16"/>
          <w:szCs w:val="16"/>
        </w:rPr>
        <w:t>exit</w:t>
      </w:r>
      <w:proofErr w:type="spellEnd"/>
    </w:p>
    <w:p w:rsidR="008A007C" w:rsidRPr="008A007C" w:rsidRDefault="008A007C" w:rsidP="008A007C">
      <w:pPr>
        <w:pBdr>
          <w:top w:val="single" w:sz="6" w:space="1" w:color="auto"/>
        </w:pBdr>
        <w:spacing w:after="0" w:line="240" w:lineRule="auto"/>
        <w:rPr>
          <w:rFonts w:ascii="Arial" w:eastAsia="Times New Roman" w:hAnsi="Arial" w:cs="Arial"/>
          <w:sz w:val="16"/>
          <w:szCs w:val="16"/>
        </w:rPr>
      </w:pPr>
      <w:proofErr w:type="gramStart"/>
      <w:r w:rsidRPr="008A007C">
        <w:rPr>
          <w:rFonts w:ascii="Arial" w:eastAsia="Times New Roman" w:hAnsi="Arial" w:cs="Arial"/>
          <w:sz w:val="16"/>
          <w:szCs w:val="16"/>
        </w:rPr>
        <w:t>2950T1(</w:t>
      </w:r>
      <w:proofErr w:type="spellStart"/>
      <w:proofErr w:type="gramEnd"/>
      <w:r w:rsidRPr="008A007C">
        <w:rPr>
          <w:rFonts w:ascii="Arial" w:eastAsia="Times New Roman" w:hAnsi="Arial" w:cs="Arial"/>
          <w:sz w:val="16"/>
          <w:szCs w:val="16"/>
        </w:rPr>
        <w:t>config</w:t>
      </w:r>
      <w:proofErr w:type="spellEnd"/>
      <w:r w:rsidRPr="008A007C">
        <w:rPr>
          <w:rFonts w:ascii="Arial" w:eastAsia="Times New Roman" w:hAnsi="Arial" w:cs="Arial"/>
          <w:sz w:val="16"/>
          <w:szCs w:val="16"/>
        </w:rPr>
        <w:t>)#</w:t>
      </w:r>
      <w:proofErr w:type="spellStart"/>
      <w:r w:rsidRPr="008A007C">
        <w:rPr>
          <w:rFonts w:ascii="Arial" w:eastAsia="Times New Roman" w:hAnsi="Arial" w:cs="Arial"/>
          <w:sz w:val="16"/>
          <w:szCs w:val="16"/>
        </w:rPr>
        <w:t>int</w:t>
      </w:r>
      <w:proofErr w:type="spellEnd"/>
      <w:r w:rsidRPr="008A007C">
        <w:rPr>
          <w:rFonts w:ascii="Arial" w:eastAsia="Times New Roman" w:hAnsi="Arial" w:cs="Arial"/>
          <w:sz w:val="16"/>
          <w:szCs w:val="16"/>
        </w:rPr>
        <w:t xml:space="preserve"> </w:t>
      </w:r>
      <w:proofErr w:type="spellStart"/>
      <w:r w:rsidRPr="008A007C">
        <w:rPr>
          <w:rFonts w:ascii="Arial" w:eastAsia="Times New Roman" w:hAnsi="Arial" w:cs="Arial"/>
          <w:sz w:val="16"/>
          <w:szCs w:val="16"/>
        </w:rPr>
        <w:t>fastethernet</w:t>
      </w:r>
      <w:proofErr w:type="spellEnd"/>
      <w:r w:rsidRPr="008A007C">
        <w:rPr>
          <w:rFonts w:ascii="Arial" w:eastAsia="Times New Roman" w:hAnsi="Arial" w:cs="Arial"/>
          <w:sz w:val="16"/>
          <w:szCs w:val="16"/>
        </w:rPr>
        <w:t xml:space="preserve"> 0/2</w:t>
      </w:r>
    </w:p>
    <w:p w:rsidR="008A007C" w:rsidRPr="008A007C" w:rsidRDefault="008A007C" w:rsidP="008A007C">
      <w:pPr>
        <w:pBdr>
          <w:top w:val="single" w:sz="6" w:space="1" w:color="auto"/>
        </w:pBdr>
        <w:spacing w:after="0" w:line="240" w:lineRule="auto"/>
        <w:rPr>
          <w:rFonts w:ascii="Arial" w:eastAsia="Times New Roman" w:hAnsi="Arial" w:cs="Arial"/>
          <w:sz w:val="16"/>
          <w:szCs w:val="16"/>
        </w:rPr>
      </w:pPr>
      <w:proofErr w:type="gramStart"/>
      <w:r w:rsidRPr="008A007C">
        <w:rPr>
          <w:rFonts w:ascii="Arial" w:eastAsia="Times New Roman" w:hAnsi="Arial" w:cs="Arial"/>
          <w:sz w:val="16"/>
          <w:szCs w:val="16"/>
        </w:rPr>
        <w:t>2950T1(</w:t>
      </w:r>
      <w:proofErr w:type="spellStart"/>
      <w:proofErr w:type="gramEnd"/>
      <w:r w:rsidRPr="008A007C">
        <w:rPr>
          <w:rFonts w:ascii="Arial" w:eastAsia="Times New Roman" w:hAnsi="Arial" w:cs="Arial"/>
          <w:sz w:val="16"/>
          <w:szCs w:val="16"/>
        </w:rPr>
        <w:t>config-if</w:t>
      </w:r>
      <w:proofErr w:type="spellEnd"/>
      <w:r w:rsidRPr="008A007C">
        <w:rPr>
          <w:rFonts w:ascii="Arial" w:eastAsia="Times New Roman" w:hAnsi="Arial" w:cs="Arial"/>
          <w:sz w:val="16"/>
          <w:szCs w:val="16"/>
        </w:rPr>
        <w:t>)#</w:t>
      </w:r>
      <w:proofErr w:type="spellStart"/>
      <w:r w:rsidRPr="008A007C">
        <w:rPr>
          <w:rFonts w:ascii="Arial" w:eastAsia="Times New Roman" w:hAnsi="Arial" w:cs="Arial"/>
          <w:sz w:val="16"/>
          <w:szCs w:val="16"/>
        </w:rPr>
        <w:t>channel-group</w:t>
      </w:r>
      <w:proofErr w:type="spellEnd"/>
      <w:r w:rsidRPr="008A007C">
        <w:rPr>
          <w:rFonts w:ascii="Arial" w:eastAsia="Times New Roman" w:hAnsi="Arial" w:cs="Arial"/>
          <w:sz w:val="16"/>
          <w:szCs w:val="16"/>
        </w:rPr>
        <w:t xml:space="preserve"> 1 </w:t>
      </w:r>
      <w:proofErr w:type="spellStart"/>
      <w:r w:rsidRPr="008A007C">
        <w:rPr>
          <w:rFonts w:ascii="Arial" w:eastAsia="Times New Roman" w:hAnsi="Arial" w:cs="Arial"/>
          <w:sz w:val="16"/>
          <w:szCs w:val="16"/>
        </w:rPr>
        <w:t>mode</w:t>
      </w:r>
      <w:proofErr w:type="spellEnd"/>
      <w:r w:rsidRPr="008A007C">
        <w:rPr>
          <w:rFonts w:ascii="Arial" w:eastAsia="Times New Roman" w:hAnsi="Arial" w:cs="Arial"/>
          <w:sz w:val="16"/>
          <w:szCs w:val="16"/>
        </w:rPr>
        <w:t xml:space="preserve"> </w:t>
      </w:r>
      <w:proofErr w:type="spellStart"/>
      <w:r w:rsidRPr="008A007C">
        <w:rPr>
          <w:rFonts w:ascii="Arial" w:eastAsia="Times New Roman" w:hAnsi="Arial" w:cs="Arial"/>
          <w:sz w:val="16"/>
          <w:szCs w:val="16"/>
        </w:rPr>
        <w:t>desirable</w:t>
      </w:r>
      <w:proofErr w:type="spellEnd"/>
    </w:p>
    <w:p w:rsidR="008A007C" w:rsidRPr="008A007C" w:rsidRDefault="008A007C" w:rsidP="008A007C">
      <w:pPr>
        <w:pBdr>
          <w:top w:val="single" w:sz="6" w:space="1" w:color="auto"/>
        </w:pBdr>
        <w:spacing w:after="0" w:line="240" w:lineRule="auto"/>
        <w:rPr>
          <w:rFonts w:ascii="Arial" w:eastAsia="Times New Roman" w:hAnsi="Arial" w:cs="Arial"/>
          <w:sz w:val="16"/>
          <w:szCs w:val="16"/>
        </w:rPr>
      </w:pPr>
      <w:proofErr w:type="gramStart"/>
      <w:r w:rsidRPr="008A007C">
        <w:rPr>
          <w:rFonts w:ascii="Arial" w:eastAsia="Times New Roman" w:hAnsi="Arial" w:cs="Arial"/>
          <w:sz w:val="16"/>
          <w:szCs w:val="16"/>
        </w:rPr>
        <w:t>2950T1(</w:t>
      </w:r>
      <w:proofErr w:type="spellStart"/>
      <w:proofErr w:type="gramEnd"/>
      <w:r w:rsidRPr="008A007C">
        <w:rPr>
          <w:rFonts w:ascii="Arial" w:eastAsia="Times New Roman" w:hAnsi="Arial" w:cs="Arial"/>
          <w:sz w:val="16"/>
          <w:szCs w:val="16"/>
        </w:rPr>
        <w:t>config-if</w:t>
      </w:r>
      <w:proofErr w:type="spellEnd"/>
      <w:r w:rsidRPr="008A007C">
        <w:rPr>
          <w:rFonts w:ascii="Arial" w:eastAsia="Times New Roman" w:hAnsi="Arial" w:cs="Arial"/>
          <w:sz w:val="16"/>
          <w:szCs w:val="16"/>
        </w:rPr>
        <w:t>)#</w:t>
      </w:r>
      <w:proofErr w:type="spellStart"/>
      <w:r w:rsidRPr="008A007C">
        <w:rPr>
          <w:rFonts w:ascii="Arial" w:eastAsia="Times New Roman" w:hAnsi="Arial" w:cs="Arial"/>
          <w:sz w:val="16"/>
          <w:szCs w:val="16"/>
        </w:rPr>
        <w:t>exit</w:t>
      </w:r>
      <w:proofErr w:type="spellEnd"/>
    </w:p>
    <w:p w:rsidR="008A007C" w:rsidRPr="008A007C" w:rsidRDefault="008A007C" w:rsidP="008A007C">
      <w:pPr>
        <w:pBdr>
          <w:top w:val="single" w:sz="6" w:space="1" w:color="auto"/>
        </w:pBdr>
        <w:spacing w:after="0" w:line="240" w:lineRule="auto"/>
        <w:rPr>
          <w:rFonts w:ascii="Arial" w:eastAsia="Times New Roman" w:hAnsi="Arial" w:cs="Arial"/>
          <w:sz w:val="16"/>
          <w:szCs w:val="16"/>
        </w:rPr>
      </w:pPr>
      <w:r w:rsidRPr="008A007C">
        <w:rPr>
          <w:rFonts w:ascii="Arial" w:eastAsia="Times New Roman" w:hAnsi="Arial" w:cs="Arial"/>
          <w:sz w:val="16"/>
          <w:szCs w:val="16"/>
        </w:rPr>
        <w:t xml:space="preserve">01:00:34: %LINK-3-UPDOWN: Interface Port-channel1, </w:t>
      </w:r>
      <w:proofErr w:type="spellStart"/>
      <w:r w:rsidRPr="008A007C">
        <w:rPr>
          <w:rFonts w:ascii="Arial" w:eastAsia="Times New Roman" w:hAnsi="Arial" w:cs="Arial"/>
          <w:sz w:val="16"/>
          <w:szCs w:val="16"/>
        </w:rPr>
        <w:t>changed</w:t>
      </w:r>
      <w:proofErr w:type="spellEnd"/>
      <w:r w:rsidRPr="008A007C">
        <w:rPr>
          <w:rFonts w:ascii="Arial" w:eastAsia="Times New Roman" w:hAnsi="Arial" w:cs="Arial"/>
          <w:sz w:val="16"/>
          <w:szCs w:val="16"/>
        </w:rPr>
        <w:t xml:space="preserve"> </w:t>
      </w:r>
      <w:proofErr w:type="spellStart"/>
      <w:r w:rsidRPr="008A007C">
        <w:rPr>
          <w:rFonts w:ascii="Arial" w:eastAsia="Times New Roman" w:hAnsi="Arial" w:cs="Arial"/>
          <w:sz w:val="16"/>
          <w:szCs w:val="16"/>
        </w:rPr>
        <w:t>state</w:t>
      </w:r>
      <w:proofErr w:type="spellEnd"/>
      <w:r w:rsidRPr="008A007C">
        <w:rPr>
          <w:rFonts w:ascii="Arial" w:eastAsia="Times New Roman" w:hAnsi="Arial" w:cs="Arial"/>
          <w:sz w:val="16"/>
          <w:szCs w:val="16"/>
        </w:rPr>
        <w:t xml:space="preserve"> </w:t>
      </w:r>
      <w:proofErr w:type="spellStart"/>
      <w:r w:rsidRPr="008A007C">
        <w:rPr>
          <w:rFonts w:ascii="Arial" w:eastAsia="Times New Roman" w:hAnsi="Arial" w:cs="Arial"/>
          <w:sz w:val="16"/>
          <w:szCs w:val="16"/>
        </w:rPr>
        <w:t>to</w:t>
      </w:r>
      <w:proofErr w:type="spellEnd"/>
      <w:r w:rsidRPr="008A007C">
        <w:rPr>
          <w:rFonts w:ascii="Arial" w:eastAsia="Times New Roman" w:hAnsi="Arial" w:cs="Arial"/>
          <w:sz w:val="16"/>
          <w:szCs w:val="16"/>
        </w:rPr>
        <w:t xml:space="preserve"> up</w:t>
      </w:r>
    </w:p>
    <w:p w:rsidR="008A007C" w:rsidRDefault="008A007C" w:rsidP="008A007C">
      <w:pPr>
        <w:pBdr>
          <w:top w:val="single" w:sz="6" w:space="1" w:color="auto"/>
        </w:pBdr>
        <w:spacing w:after="0" w:line="240" w:lineRule="auto"/>
        <w:rPr>
          <w:rFonts w:ascii="Arial" w:eastAsia="Times New Roman" w:hAnsi="Arial" w:cs="Arial"/>
          <w:sz w:val="16"/>
          <w:szCs w:val="16"/>
        </w:rPr>
      </w:pPr>
      <w:r w:rsidRPr="008A007C">
        <w:rPr>
          <w:rFonts w:ascii="Arial" w:eastAsia="Times New Roman" w:hAnsi="Arial" w:cs="Arial"/>
          <w:sz w:val="16"/>
          <w:szCs w:val="16"/>
        </w:rPr>
        <w:t xml:space="preserve">01:00:35: %LINEPROTO-5-UPDOWN: Line </w:t>
      </w:r>
      <w:proofErr w:type="spellStart"/>
      <w:r w:rsidRPr="008A007C">
        <w:rPr>
          <w:rFonts w:ascii="Arial" w:eastAsia="Times New Roman" w:hAnsi="Arial" w:cs="Arial"/>
          <w:sz w:val="16"/>
          <w:szCs w:val="16"/>
        </w:rPr>
        <w:t>protocol</w:t>
      </w:r>
      <w:proofErr w:type="spellEnd"/>
      <w:r w:rsidRPr="008A007C">
        <w:rPr>
          <w:rFonts w:ascii="Arial" w:eastAsia="Times New Roman" w:hAnsi="Arial" w:cs="Arial"/>
          <w:sz w:val="16"/>
          <w:szCs w:val="16"/>
        </w:rPr>
        <w:t xml:space="preserve"> </w:t>
      </w:r>
      <w:proofErr w:type="spellStart"/>
      <w:r w:rsidRPr="008A007C">
        <w:rPr>
          <w:rFonts w:ascii="Arial" w:eastAsia="Times New Roman" w:hAnsi="Arial" w:cs="Arial"/>
          <w:sz w:val="16"/>
          <w:szCs w:val="16"/>
        </w:rPr>
        <w:t>on</w:t>
      </w:r>
      <w:proofErr w:type="spellEnd"/>
      <w:r w:rsidRPr="008A007C">
        <w:rPr>
          <w:rFonts w:ascii="Arial" w:eastAsia="Times New Roman" w:hAnsi="Arial" w:cs="Arial"/>
          <w:sz w:val="16"/>
          <w:szCs w:val="16"/>
        </w:rPr>
        <w:t xml:space="preserve"> Interface Port-channel1, </w:t>
      </w:r>
      <w:proofErr w:type="spellStart"/>
      <w:r w:rsidRPr="008A007C">
        <w:rPr>
          <w:rFonts w:ascii="Arial" w:eastAsia="Times New Roman" w:hAnsi="Arial" w:cs="Arial"/>
          <w:sz w:val="16"/>
          <w:szCs w:val="16"/>
        </w:rPr>
        <w:t>changed</w:t>
      </w:r>
      <w:proofErr w:type="spellEnd"/>
      <w:r w:rsidRPr="008A007C">
        <w:rPr>
          <w:rFonts w:ascii="Arial" w:eastAsia="Times New Roman" w:hAnsi="Arial" w:cs="Arial"/>
          <w:sz w:val="16"/>
          <w:szCs w:val="16"/>
        </w:rPr>
        <w:t xml:space="preserve"> </w:t>
      </w:r>
      <w:proofErr w:type="spellStart"/>
      <w:r w:rsidRPr="008A007C">
        <w:rPr>
          <w:rFonts w:ascii="Arial" w:eastAsia="Times New Roman" w:hAnsi="Arial" w:cs="Arial"/>
          <w:sz w:val="16"/>
          <w:szCs w:val="16"/>
        </w:rPr>
        <w:t>state</w:t>
      </w:r>
      <w:proofErr w:type="spellEnd"/>
      <w:r w:rsidRPr="008A007C">
        <w:rPr>
          <w:rFonts w:ascii="Arial" w:eastAsia="Times New Roman" w:hAnsi="Arial" w:cs="Arial"/>
          <w:sz w:val="16"/>
          <w:szCs w:val="16"/>
        </w:rPr>
        <w:t xml:space="preserve"> </w:t>
      </w:r>
      <w:proofErr w:type="spellStart"/>
      <w:r w:rsidRPr="008A007C">
        <w:rPr>
          <w:rFonts w:ascii="Arial" w:eastAsia="Times New Roman" w:hAnsi="Arial" w:cs="Arial"/>
          <w:sz w:val="16"/>
          <w:szCs w:val="16"/>
        </w:rPr>
        <w:t>to</w:t>
      </w:r>
      <w:proofErr w:type="spellEnd"/>
      <w:r w:rsidRPr="008A007C">
        <w:rPr>
          <w:rFonts w:ascii="Arial" w:eastAsia="Times New Roman" w:hAnsi="Arial" w:cs="Arial"/>
          <w:sz w:val="16"/>
          <w:szCs w:val="16"/>
        </w:rPr>
        <w:t xml:space="preserve"> up</w:t>
      </w:r>
    </w:p>
    <w:p w:rsidR="008A007C" w:rsidRDefault="008A007C" w:rsidP="006F32C3">
      <w:pPr>
        <w:pBdr>
          <w:top w:val="single" w:sz="6" w:space="1" w:color="auto"/>
        </w:pBdr>
        <w:spacing w:after="0" w:line="240" w:lineRule="auto"/>
        <w:jc w:val="center"/>
        <w:rPr>
          <w:rFonts w:ascii="Arial" w:eastAsia="Times New Roman" w:hAnsi="Arial" w:cs="Arial"/>
          <w:sz w:val="16"/>
          <w:szCs w:val="16"/>
        </w:rPr>
      </w:pPr>
    </w:p>
    <w:p w:rsidR="006F32C3" w:rsidRPr="006F32C3" w:rsidRDefault="006F32C3" w:rsidP="006F32C3">
      <w:pPr>
        <w:pBdr>
          <w:top w:val="single" w:sz="6" w:space="1" w:color="auto"/>
        </w:pBdr>
        <w:spacing w:after="0" w:line="240" w:lineRule="auto"/>
        <w:jc w:val="center"/>
        <w:rPr>
          <w:rFonts w:ascii="Arial" w:eastAsia="Times New Roman" w:hAnsi="Arial" w:cs="Arial"/>
          <w:vanish/>
          <w:sz w:val="16"/>
          <w:szCs w:val="16"/>
        </w:rPr>
      </w:pPr>
      <w:r w:rsidRPr="006F32C3">
        <w:rPr>
          <w:rFonts w:ascii="Arial" w:eastAsia="Times New Roman" w:hAnsi="Arial" w:cs="Arial"/>
          <w:vanish/>
          <w:sz w:val="16"/>
          <w:szCs w:val="16"/>
        </w:rPr>
        <w:t>Final del formulario</w:t>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Para una configuración sencilla, el proceso es simple:</w:t>
      </w:r>
    </w:p>
    <w:p w:rsidR="006F32C3" w:rsidRPr="006F32C3" w:rsidRDefault="006F32C3" w:rsidP="006F32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Se crea la interfaz "Port-</w:t>
      </w:r>
      <w:proofErr w:type="spellStart"/>
      <w:r w:rsidRPr="006F32C3">
        <w:rPr>
          <w:rFonts w:ascii="Times New Roman" w:eastAsia="Times New Roman" w:hAnsi="Times New Roman" w:cs="Times New Roman"/>
          <w:sz w:val="24"/>
          <w:szCs w:val="24"/>
        </w:rPr>
        <w:t>Channel</w:t>
      </w:r>
      <w:proofErr w:type="spellEnd"/>
      <w:r w:rsidRPr="006F32C3">
        <w:rPr>
          <w:rFonts w:ascii="Times New Roman" w:eastAsia="Times New Roman" w:hAnsi="Times New Roman" w:cs="Times New Roman"/>
          <w:sz w:val="24"/>
          <w:szCs w:val="24"/>
        </w:rPr>
        <w:t xml:space="preserve"> &lt;número&gt;".</w:t>
      </w:r>
    </w:p>
    <w:p w:rsidR="006F32C3" w:rsidRPr="006F32C3" w:rsidRDefault="006F32C3" w:rsidP="006F32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Se entra en la primera interfaz que se quiere agrupar.</w:t>
      </w:r>
    </w:p>
    <w:p w:rsidR="006F32C3" w:rsidRPr="006F32C3" w:rsidRDefault="006F32C3" w:rsidP="006F32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Se indica el número de interfaz bajo la cual se quiere agrupar y el modo ("</w:t>
      </w:r>
      <w:proofErr w:type="spellStart"/>
      <w:r w:rsidRPr="006F32C3">
        <w:rPr>
          <w:rFonts w:ascii="Times New Roman" w:eastAsia="Times New Roman" w:hAnsi="Times New Roman" w:cs="Times New Roman"/>
          <w:sz w:val="24"/>
          <w:szCs w:val="24"/>
        </w:rPr>
        <w:t>channel-group</w:t>
      </w:r>
      <w:proofErr w:type="spellEnd"/>
      <w:r w:rsidRPr="006F32C3">
        <w:rPr>
          <w:rFonts w:ascii="Times New Roman" w:eastAsia="Times New Roman" w:hAnsi="Times New Roman" w:cs="Times New Roman"/>
          <w:sz w:val="24"/>
          <w:szCs w:val="24"/>
        </w:rPr>
        <w:t xml:space="preserve"> &lt;núm.&gt; </w:t>
      </w:r>
      <w:proofErr w:type="spellStart"/>
      <w:r w:rsidRPr="006F32C3">
        <w:rPr>
          <w:rFonts w:ascii="Times New Roman" w:eastAsia="Times New Roman" w:hAnsi="Times New Roman" w:cs="Times New Roman"/>
          <w:sz w:val="24"/>
          <w:szCs w:val="24"/>
        </w:rPr>
        <w:t>mode</w:t>
      </w:r>
      <w:proofErr w:type="spellEnd"/>
      <w:r w:rsidRPr="006F32C3">
        <w:rPr>
          <w:rFonts w:ascii="Times New Roman" w:eastAsia="Times New Roman" w:hAnsi="Times New Roman" w:cs="Times New Roman"/>
          <w:sz w:val="24"/>
          <w:szCs w:val="24"/>
        </w:rPr>
        <w:t xml:space="preserve"> &lt;modo&gt;").</w:t>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Se repite el paso 2 y 3 para cada interfaz que se quiera agrupar y una vez estén conectadas las interfaces en ambos dispositivos, el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 xml:space="preserve"> ya estará activo. </w:t>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Ahora ha aparecido una nueva interfaz llamada Port-</w:t>
      </w:r>
      <w:proofErr w:type="spellStart"/>
      <w:r w:rsidRPr="006F32C3">
        <w:rPr>
          <w:rFonts w:ascii="Times New Roman" w:eastAsia="Times New Roman" w:hAnsi="Times New Roman" w:cs="Times New Roman"/>
          <w:sz w:val="24"/>
          <w:szCs w:val="24"/>
        </w:rPr>
        <w:t>channel</w:t>
      </w:r>
      <w:proofErr w:type="spellEnd"/>
      <w:r w:rsidRPr="006F32C3">
        <w:rPr>
          <w:rFonts w:ascii="Times New Roman" w:eastAsia="Times New Roman" w:hAnsi="Times New Roman" w:cs="Times New Roman"/>
          <w:sz w:val="24"/>
          <w:szCs w:val="24"/>
        </w:rPr>
        <w:t xml:space="preserve"> 1, algunos comandos útiles para ver las características son:</w:t>
      </w:r>
    </w:p>
    <w:p w:rsidR="006F32C3" w:rsidRPr="006F32C3" w:rsidRDefault="006F32C3" w:rsidP="006F32C3">
      <w:pPr>
        <w:pBdr>
          <w:bottom w:val="single" w:sz="6" w:space="1" w:color="auto"/>
        </w:pBdr>
        <w:spacing w:after="0" w:line="240" w:lineRule="auto"/>
        <w:jc w:val="center"/>
        <w:rPr>
          <w:rFonts w:ascii="Arial" w:eastAsia="Times New Roman" w:hAnsi="Arial" w:cs="Arial"/>
          <w:vanish/>
          <w:sz w:val="16"/>
          <w:szCs w:val="16"/>
        </w:rPr>
      </w:pPr>
      <w:r w:rsidRPr="006F32C3">
        <w:rPr>
          <w:rFonts w:ascii="Arial" w:eastAsia="Times New Roman" w:hAnsi="Arial" w:cs="Arial"/>
          <w:vanish/>
          <w:sz w:val="16"/>
          <w:szCs w:val="16"/>
        </w:rPr>
        <w:t>Principio del formulario</w:t>
      </w:r>
    </w:p>
    <w:p w:rsidR="006F32C3" w:rsidRPr="006F32C3" w:rsidRDefault="003F6FE2" w:rsidP="006F32C3">
      <w:pPr>
        <w:spacing w:after="0" w:line="240" w:lineRule="auto"/>
        <w:jc w:val="center"/>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object w:dxaOrig="225" w:dyaOrig="225">
          <v:shape id="_x0000_i1044" type="#_x0000_t75" style="width:136.5pt;height:60.75pt" o:ole="">
            <v:imagedata r:id="rId18" o:title=""/>
          </v:shape>
          <w:control r:id="rId19" w:name="DefaultOcxName1" w:shapeid="_x0000_i1044"/>
        </w:object>
      </w:r>
    </w:p>
    <w:p w:rsidR="006F32C3" w:rsidRPr="006F32C3" w:rsidRDefault="006F32C3" w:rsidP="006F32C3">
      <w:pPr>
        <w:pBdr>
          <w:top w:val="single" w:sz="6" w:space="1" w:color="auto"/>
        </w:pBdr>
        <w:spacing w:after="0" w:line="240" w:lineRule="auto"/>
        <w:jc w:val="center"/>
        <w:rPr>
          <w:rFonts w:ascii="Arial" w:eastAsia="Times New Roman" w:hAnsi="Arial" w:cs="Arial"/>
          <w:vanish/>
          <w:sz w:val="16"/>
          <w:szCs w:val="16"/>
        </w:rPr>
      </w:pPr>
      <w:r w:rsidRPr="006F32C3">
        <w:rPr>
          <w:rFonts w:ascii="Arial" w:eastAsia="Times New Roman" w:hAnsi="Arial" w:cs="Arial"/>
          <w:vanish/>
          <w:sz w:val="16"/>
          <w:szCs w:val="16"/>
        </w:rPr>
        <w:t>Final del formulario</w:t>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En la línea 2 se ve que el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 xml:space="preserve"> usa la dirección MAC de la 2ª interfaz agregada. En la línea 3 se ve que el ancho de banda que tiene establecido el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 xml:space="preserve"> es la suma del ancho de banda de cada puerto, y la latencia (DLY) es la misma que la de las interfaces. En la línea 6 se ven los parámetros de cada puerto. En la línea 8 se ven las interfaces que han sido agrupadas. En la línea 10 se muestra la cantidad de puertos que forman el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 xml:space="preserve">. En la línea 12 el estado del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 xml:space="preserve">. En la línea 13 el protocolo usado por el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 xml:space="preserve">. Y a partir de la línea 14 se muestra más información del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 xml:space="preserve">, entre otras cosas, el modo de funcionamiento. </w:t>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lastRenderedPageBreak/>
        <w:t xml:space="preserve">Como se ha indicado en la introducción, todos los puertos de un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 xml:space="preserve"> han de estar configurados con los mismos parámetros, en caso contrario el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 xml:space="preserve"> se anula. Ejemplo:</w:t>
      </w:r>
    </w:p>
    <w:p w:rsidR="006F32C3" w:rsidRPr="006F32C3" w:rsidRDefault="006F32C3" w:rsidP="006F32C3">
      <w:pPr>
        <w:pBdr>
          <w:bottom w:val="single" w:sz="6" w:space="1" w:color="auto"/>
        </w:pBdr>
        <w:spacing w:after="0" w:line="240" w:lineRule="auto"/>
        <w:jc w:val="center"/>
        <w:rPr>
          <w:rFonts w:ascii="Arial" w:eastAsia="Times New Roman" w:hAnsi="Arial" w:cs="Arial"/>
          <w:vanish/>
          <w:sz w:val="16"/>
          <w:szCs w:val="16"/>
        </w:rPr>
      </w:pPr>
      <w:r w:rsidRPr="006F32C3">
        <w:rPr>
          <w:rFonts w:ascii="Arial" w:eastAsia="Times New Roman" w:hAnsi="Arial" w:cs="Arial"/>
          <w:vanish/>
          <w:sz w:val="16"/>
          <w:szCs w:val="16"/>
        </w:rPr>
        <w:t>Principio del formulario</w:t>
      </w:r>
    </w:p>
    <w:p w:rsidR="006F32C3" w:rsidRPr="006F32C3" w:rsidRDefault="003F6FE2" w:rsidP="006F32C3">
      <w:pPr>
        <w:spacing w:after="0" w:line="240" w:lineRule="auto"/>
        <w:jc w:val="center"/>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object w:dxaOrig="225" w:dyaOrig="225">
          <v:shape id="_x0000_i1047" type="#_x0000_t75" style="width:136.5pt;height:60.75pt" o:ole="">
            <v:imagedata r:id="rId20" o:title=""/>
          </v:shape>
          <w:control r:id="rId21" w:name="DefaultOcxName2" w:shapeid="_x0000_i1047"/>
        </w:object>
      </w:r>
    </w:p>
    <w:p w:rsidR="006F32C3" w:rsidRPr="006F32C3" w:rsidRDefault="006F32C3" w:rsidP="006F32C3">
      <w:pPr>
        <w:pBdr>
          <w:top w:val="single" w:sz="6" w:space="1" w:color="auto"/>
        </w:pBdr>
        <w:spacing w:after="0" w:line="240" w:lineRule="auto"/>
        <w:jc w:val="center"/>
        <w:rPr>
          <w:rFonts w:ascii="Arial" w:eastAsia="Times New Roman" w:hAnsi="Arial" w:cs="Arial"/>
          <w:vanish/>
          <w:sz w:val="16"/>
          <w:szCs w:val="16"/>
        </w:rPr>
      </w:pPr>
      <w:r w:rsidRPr="006F32C3">
        <w:rPr>
          <w:rFonts w:ascii="Arial" w:eastAsia="Times New Roman" w:hAnsi="Arial" w:cs="Arial"/>
          <w:vanish/>
          <w:sz w:val="16"/>
          <w:szCs w:val="16"/>
        </w:rPr>
        <w:t>Final del formulario</w:t>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Y en cuanto se configuran los mismos parámetros de nuevo en la interfaz, automáticamente el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 xml:space="preserve"> se activa de nuevo. </w:t>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Ahora haré la prueba de verificar la elección del puerto según las direcciones MAC de origen y destino. Generaré tráfico con un programita que me he hecho en Java (y que pondré en algún momento a disposición de ser descargado cuando esté mejorado), y con el programa STG ("</w:t>
      </w:r>
      <w:r w:rsidRPr="006F32C3">
        <w:rPr>
          <w:rFonts w:ascii="Times New Roman" w:eastAsia="Times New Roman" w:hAnsi="Times New Roman" w:cs="Times New Roman"/>
          <w:i/>
          <w:iCs/>
          <w:sz w:val="24"/>
          <w:szCs w:val="24"/>
        </w:rPr>
        <w:t xml:space="preserve">SNMP </w:t>
      </w:r>
      <w:proofErr w:type="spellStart"/>
      <w:r w:rsidRPr="006F32C3">
        <w:rPr>
          <w:rFonts w:ascii="Times New Roman" w:eastAsia="Times New Roman" w:hAnsi="Times New Roman" w:cs="Times New Roman"/>
          <w:i/>
          <w:iCs/>
          <w:sz w:val="24"/>
          <w:szCs w:val="24"/>
        </w:rPr>
        <w:t>Traffic</w:t>
      </w:r>
      <w:proofErr w:type="spellEnd"/>
      <w:r w:rsidRPr="006F32C3">
        <w:rPr>
          <w:rFonts w:ascii="Times New Roman" w:eastAsia="Times New Roman" w:hAnsi="Times New Roman" w:cs="Times New Roman"/>
          <w:i/>
          <w:iCs/>
          <w:sz w:val="24"/>
          <w:szCs w:val="24"/>
        </w:rPr>
        <w:t xml:space="preserve"> </w:t>
      </w:r>
      <w:proofErr w:type="spellStart"/>
      <w:r w:rsidRPr="006F32C3">
        <w:rPr>
          <w:rFonts w:ascii="Times New Roman" w:eastAsia="Times New Roman" w:hAnsi="Times New Roman" w:cs="Times New Roman"/>
          <w:i/>
          <w:iCs/>
          <w:sz w:val="24"/>
          <w:szCs w:val="24"/>
        </w:rPr>
        <w:t>Grapher</w:t>
      </w:r>
      <w:proofErr w:type="spellEnd"/>
      <w:r w:rsidRPr="006F32C3">
        <w:rPr>
          <w:rFonts w:ascii="Times New Roman" w:eastAsia="Times New Roman" w:hAnsi="Times New Roman" w:cs="Times New Roman"/>
          <w:sz w:val="24"/>
          <w:szCs w:val="24"/>
        </w:rPr>
        <w:t xml:space="preserve">") monitorizaré el tráfico que circula por cada uno de los dos puertos del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 xml:space="preserve"> en el </w:t>
      </w:r>
      <w:proofErr w:type="spellStart"/>
      <w:r w:rsidRPr="006F32C3">
        <w:rPr>
          <w:rFonts w:ascii="Times New Roman" w:eastAsia="Times New Roman" w:hAnsi="Times New Roman" w:cs="Times New Roman"/>
          <w:sz w:val="24"/>
          <w:szCs w:val="24"/>
        </w:rPr>
        <w:t>switch</w:t>
      </w:r>
      <w:proofErr w:type="spellEnd"/>
      <w:r w:rsidRPr="006F32C3">
        <w:rPr>
          <w:rFonts w:ascii="Times New Roman" w:eastAsia="Times New Roman" w:hAnsi="Times New Roman" w:cs="Times New Roman"/>
          <w:sz w:val="24"/>
          <w:szCs w:val="24"/>
        </w:rPr>
        <w:t xml:space="preserve"> 2950T1. El problema de esto es que la asignación de un puerto para los datos es determinista, entonces en cuanto un puerto es asignado, al cambiar la MAC hay que reiniciar el </w:t>
      </w:r>
      <w:proofErr w:type="spellStart"/>
      <w:r w:rsidRPr="006F32C3">
        <w:rPr>
          <w:rFonts w:ascii="Times New Roman" w:eastAsia="Times New Roman" w:hAnsi="Times New Roman" w:cs="Times New Roman"/>
          <w:sz w:val="24"/>
          <w:szCs w:val="24"/>
        </w:rPr>
        <w:t>switch</w:t>
      </w:r>
      <w:proofErr w:type="spellEnd"/>
      <w:r w:rsidRPr="006F32C3">
        <w:rPr>
          <w:rFonts w:ascii="Times New Roman" w:eastAsia="Times New Roman" w:hAnsi="Times New Roman" w:cs="Times New Roman"/>
          <w:sz w:val="24"/>
          <w:szCs w:val="24"/>
        </w:rPr>
        <w:t xml:space="preserve"> para que calcule de nuevo el puerto por el cual se transmitirán los datos. </w:t>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La prueba la dividiré en dos partes:</w:t>
      </w:r>
    </w:p>
    <w:p w:rsidR="006F32C3" w:rsidRPr="006F32C3" w:rsidRDefault="006F32C3" w:rsidP="006F32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Manteniendo las direcciones MAC de cada uno de los hosts.</w:t>
      </w:r>
    </w:p>
    <w:p w:rsidR="006F32C3" w:rsidRPr="006F32C3" w:rsidRDefault="006F32C3" w:rsidP="006F32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Cambiando la dirección MAC del host "v20z" por otra cuyo resultado al hacer la operación XOR del último bit de el resultado contrario. Se cambiará por: 12:34:56:78:9A:BC </w:t>
      </w:r>
    </w:p>
    <w:p w:rsidR="006F32C3" w:rsidRPr="006F32C3" w:rsidRDefault="006F32C3" w:rsidP="006F32C3">
      <w:pPr>
        <w:pBdr>
          <w:bottom w:val="single" w:sz="6" w:space="1" w:color="auto"/>
        </w:pBdr>
        <w:spacing w:after="0" w:line="240" w:lineRule="auto"/>
        <w:jc w:val="center"/>
        <w:rPr>
          <w:rFonts w:ascii="Arial" w:eastAsia="Times New Roman" w:hAnsi="Arial" w:cs="Arial"/>
          <w:vanish/>
          <w:sz w:val="16"/>
          <w:szCs w:val="16"/>
        </w:rPr>
      </w:pPr>
      <w:r w:rsidRPr="006F32C3">
        <w:rPr>
          <w:rFonts w:ascii="Arial" w:eastAsia="Times New Roman" w:hAnsi="Arial" w:cs="Arial"/>
          <w:vanish/>
          <w:sz w:val="16"/>
          <w:szCs w:val="16"/>
        </w:rPr>
        <w:t>Principio del formulario</w:t>
      </w:r>
    </w:p>
    <w:p w:rsidR="006F32C3" w:rsidRPr="006F32C3" w:rsidRDefault="003F6FE2" w:rsidP="006F32C3">
      <w:pPr>
        <w:spacing w:after="0" w:line="240" w:lineRule="auto"/>
        <w:jc w:val="center"/>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object w:dxaOrig="225" w:dyaOrig="225">
          <v:shape id="_x0000_i1066" type="#_x0000_t75" style="width:136.5pt;height:60.75pt" o:ole="">
            <v:imagedata r:id="rId22" o:title=""/>
          </v:shape>
          <w:control r:id="rId23" w:name="DefaultOcxName3" w:shapeid="_x0000_i1066"/>
        </w:object>
      </w:r>
    </w:p>
    <w:p w:rsidR="006F32C3" w:rsidRPr="006F32C3" w:rsidRDefault="006F32C3" w:rsidP="006F32C3">
      <w:pPr>
        <w:pBdr>
          <w:top w:val="single" w:sz="6" w:space="1" w:color="auto"/>
        </w:pBdr>
        <w:spacing w:after="0" w:line="240" w:lineRule="auto"/>
        <w:jc w:val="center"/>
        <w:rPr>
          <w:rFonts w:ascii="Arial" w:eastAsia="Times New Roman" w:hAnsi="Arial" w:cs="Arial"/>
          <w:vanish/>
          <w:sz w:val="16"/>
          <w:szCs w:val="16"/>
        </w:rPr>
      </w:pPr>
      <w:r w:rsidRPr="006F32C3">
        <w:rPr>
          <w:rFonts w:ascii="Arial" w:eastAsia="Times New Roman" w:hAnsi="Arial" w:cs="Arial"/>
          <w:vanish/>
          <w:sz w:val="16"/>
          <w:szCs w:val="16"/>
        </w:rPr>
        <w:t>Final del formulario</w:t>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Gráfico del programa de monitorización SNMP:</w:t>
      </w:r>
    </w:p>
    <w:p w:rsidR="006F32C3" w:rsidRPr="006F32C3" w:rsidRDefault="006F32C3" w:rsidP="006F32C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135" cy="1725295"/>
            <wp:effectExtent l="19050" t="0" r="0" b="0"/>
            <wp:docPr id="8" name="Imagen 8" descr="Gráfico EtherChannel transmisión por puerto segú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áfico EtherChannel transmisión por puerto según MAC"/>
                    <pic:cNvPicPr>
                      <a:picLocks noChangeAspect="1" noChangeArrowheads="1"/>
                    </pic:cNvPicPr>
                  </pic:nvPicPr>
                  <pic:blipFill>
                    <a:blip r:embed="rId24"/>
                    <a:srcRect/>
                    <a:stretch>
                      <a:fillRect/>
                    </a:stretch>
                  </pic:blipFill>
                  <pic:spPr bwMode="auto">
                    <a:xfrm>
                      <a:off x="0" y="0"/>
                      <a:ext cx="4763135" cy="1725295"/>
                    </a:xfrm>
                    <a:prstGeom prst="rect">
                      <a:avLst/>
                    </a:prstGeom>
                    <a:noFill/>
                    <a:ln w="9525">
                      <a:noFill/>
                      <a:miter lim="800000"/>
                      <a:headEnd/>
                      <a:tailEnd/>
                    </a:ln>
                  </pic:spPr>
                </pic:pic>
              </a:graphicData>
            </a:graphic>
          </wp:inline>
        </w:drawing>
      </w:r>
    </w:p>
    <w:p w:rsidR="006F32C3" w:rsidRP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 xml:space="preserve">El gráfico verde es el puerto FA 0/1 (MAC modificada) y el gráfico azul es el puerto FA 0/2 (MAC de fábrica). El </w:t>
      </w:r>
      <w:proofErr w:type="spellStart"/>
      <w:r w:rsidRPr="006F32C3">
        <w:rPr>
          <w:rFonts w:ascii="Times New Roman" w:eastAsia="Times New Roman" w:hAnsi="Times New Roman" w:cs="Times New Roman"/>
          <w:sz w:val="24"/>
          <w:szCs w:val="24"/>
        </w:rPr>
        <w:t>intérvalo</w:t>
      </w:r>
      <w:proofErr w:type="spellEnd"/>
      <w:r w:rsidRPr="006F32C3">
        <w:rPr>
          <w:rFonts w:ascii="Times New Roman" w:eastAsia="Times New Roman" w:hAnsi="Times New Roman" w:cs="Times New Roman"/>
          <w:sz w:val="24"/>
          <w:szCs w:val="24"/>
        </w:rPr>
        <w:t xml:space="preserve"> de tiempo que hay, entre ambos gráficos es el tiempo que toma el host en cambiar la dirección MAC y posteriormente el tiempo durante el </w:t>
      </w:r>
      <w:r w:rsidRPr="006F32C3">
        <w:rPr>
          <w:rFonts w:ascii="Times New Roman" w:eastAsia="Times New Roman" w:hAnsi="Times New Roman" w:cs="Times New Roman"/>
          <w:sz w:val="24"/>
          <w:szCs w:val="24"/>
        </w:rPr>
        <w:lastRenderedPageBreak/>
        <w:t xml:space="preserve">cual el puerto está inutilizado (unos 49 segundos por los pasos que realiza el </w:t>
      </w:r>
      <w:proofErr w:type="spellStart"/>
      <w:r w:rsidRPr="006F32C3">
        <w:rPr>
          <w:rFonts w:ascii="Times New Roman" w:eastAsia="Times New Roman" w:hAnsi="Times New Roman" w:cs="Times New Roman"/>
          <w:sz w:val="24"/>
          <w:szCs w:val="24"/>
        </w:rPr>
        <w:t>spanning-tree</w:t>
      </w:r>
      <w:proofErr w:type="spellEnd"/>
      <w:r w:rsidRPr="006F32C3">
        <w:rPr>
          <w:rFonts w:ascii="Times New Roman" w:eastAsia="Times New Roman" w:hAnsi="Times New Roman" w:cs="Times New Roman"/>
          <w:sz w:val="24"/>
          <w:szCs w:val="24"/>
        </w:rPr>
        <w:t xml:space="preserve"> antes de activar un puerto, explicado en otro apartado).</w:t>
      </w:r>
    </w:p>
    <w:p w:rsidR="006F32C3" w:rsidRPr="006F32C3" w:rsidRDefault="006F32C3" w:rsidP="006F32C3">
      <w:pPr>
        <w:spacing w:before="100" w:beforeAutospacing="1" w:after="100" w:afterAutospacing="1" w:line="240" w:lineRule="auto"/>
        <w:outlineLvl w:val="2"/>
        <w:rPr>
          <w:ins w:id="3" w:author="Unknown"/>
          <w:rFonts w:ascii="Times New Roman" w:eastAsia="Times New Roman" w:hAnsi="Times New Roman" w:cs="Times New Roman"/>
          <w:b/>
          <w:bCs/>
          <w:sz w:val="27"/>
          <w:szCs w:val="27"/>
        </w:rPr>
      </w:pPr>
      <w:ins w:id="4" w:author="Unknown">
        <w:r w:rsidRPr="006F32C3">
          <w:rPr>
            <w:rFonts w:ascii="Times New Roman" w:eastAsia="Times New Roman" w:hAnsi="Times New Roman" w:cs="Times New Roman"/>
            <w:b/>
            <w:bCs/>
            <w:sz w:val="27"/>
            <w:szCs w:val="27"/>
          </w:rPr>
          <w:t xml:space="preserve">4. Configuración de </w:t>
        </w:r>
        <w:proofErr w:type="spellStart"/>
        <w:r w:rsidRPr="006F32C3">
          <w:rPr>
            <w:rFonts w:ascii="Times New Roman" w:eastAsia="Times New Roman" w:hAnsi="Times New Roman" w:cs="Times New Roman"/>
            <w:b/>
            <w:bCs/>
            <w:sz w:val="27"/>
            <w:szCs w:val="27"/>
          </w:rPr>
          <w:t>router</w:t>
        </w:r>
        <w:proofErr w:type="spellEnd"/>
        <w:r w:rsidRPr="006F32C3">
          <w:rPr>
            <w:rFonts w:ascii="Times New Roman" w:eastAsia="Times New Roman" w:hAnsi="Times New Roman" w:cs="Times New Roman"/>
            <w:b/>
            <w:bCs/>
            <w:sz w:val="27"/>
            <w:szCs w:val="27"/>
          </w:rPr>
          <w:t xml:space="preserve"> a </w:t>
        </w:r>
        <w:proofErr w:type="spellStart"/>
        <w:r w:rsidRPr="006F32C3">
          <w:rPr>
            <w:rFonts w:ascii="Times New Roman" w:eastAsia="Times New Roman" w:hAnsi="Times New Roman" w:cs="Times New Roman"/>
            <w:b/>
            <w:bCs/>
            <w:sz w:val="27"/>
            <w:szCs w:val="27"/>
          </w:rPr>
          <w:t>switch</w:t>
        </w:r>
        <w:proofErr w:type="spellEnd"/>
        <w:r w:rsidRPr="006F32C3">
          <w:rPr>
            <w:rFonts w:ascii="Times New Roman" w:eastAsia="Times New Roman" w:hAnsi="Times New Roman" w:cs="Times New Roman"/>
            <w:b/>
            <w:bCs/>
            <w:sz w:val="27"/>
            <w:szCs w:val="27"/>
          </w:rPr>
          <w:t xml:space="preserve"> </w:t>
        </w:r>
        <w:bookmarkStart w:id="5" w:name="p4"/>
        <w:bookmarkEnd w:id="5"/>
        <w:r w:rsidRPr="006F32C3">
          <w:rPr>
            <w:rFonts w:ascii="Times New Roman" w:eastAsia="Times New Roman" w:hAnsi="Times New Roman" w:cs="Times New Roman"/>
            <w:b/>
            <w:bCs/>
            <w:sz w:val="27"/>
            <w:szCs w:val="27"/>
          </w:rPr>
          <w:t> </w:t>
        </w:r>
      </w:ins>
      <w:r>
        <w:rPr>
          <w:rFonts w:ascii="Times New Roman" w:eastAsia="Times New Roman" w:hAnsi="Times New Roman" w:cs="Times New Roman"/>
          <w:b/>
          <w:bCs/>
          <w:noProof/>
          <w:color w:val="0000FF"/>
          <w:sz w:val="27"/>
          <w:szCs w:val="27"/>
        </w:rPr>
        <w:drawing>
          <wp:inline distT="0" distB="0" distL="0" distR="0">
            <wp:extent cx="142875" cy="174625"/>
            <wp:effectExtent l="19050" t="0" r="9525" b="0"/>
            <wp:docPr id="9" name="Imagen 9" descr="Subir al inici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bir al inicio">
                      <a:hlinkClick r:id="rId5"/>
                    </pic:cNvPr>
                    <pic:cNvPicPr>
                      <a:picLocks noChangeAspect="1" noChangeArrowheads="1"/>
                    </pic:cNvPicPr>
                  </pic:nvPicPr>
                  <pic:blipFill>
                    <a:blip r:embed="rId6"/>
                    <a:srcRect/>
                    <a:stretch>
                      <a:fillRect/>
                    </a:stretch>
                  </pic:blipFill>
                  <pic:spPr bwMode="auto">
                    <a:xfrm>
                      <a:off x="0" y="0"/>
                      <a:ext cx="142875" cy="174625"/>
                    </a:xfrm>
                    <a:prstGeom prst="rect">
                      <a:avLst/>
                    </a:prstGeom>
                    <a:noFill/>
                    <a:ln w="9525">
                      <a:noFill/>
                      <a:miter lim="800000"/>
                      <a:headEnd/>
                      <a:tailEnd/>
                    </a:ln>
                  </pic:spPr>
                </pic:pic>
              </a:graphicData>
            </a:graphic>
          </wp:inline>
        </w:drawing>
      </w:r>
    </w:p>
    <w:p w:rsidR="006F32C3" w:rsidRPr="006F32C3" w:rsidRDefault="006F32C3" w:rsidP="006F32C3">
      <w:pPr>
        <w:spacing w:before="100" w:beforeAutospacing="1" w:after="100" w:afterAutospacing="1" w:line="240" w:lineRule="auto"/>
        <w:rPr>
          <w:ins w:id="6" w:author="Unknown"/>
          <w:rFonts w:ascii="Times New Roman" w:eastAsia="Times New Roman" w:hAnsi="Times New Roman" w:cs="Times New Roman"/>
          <w:sz w:val="24"/>
          <w:szCs w:val="24"/>
        </w:rPr>
      </w:pPr>
      <w:ins w:id="7" w:author="Unknown">
        <w:r w:rsidRPr="006F32C3">
          <w:rPr>
            <w:rFonts w:ascii="Times New Roman" w:eastAsia="Times New Roman" w:hAnsi="Times New Roman" w:cs="Times New Roman"/>
            <w:sz w:val="24"/>
            <w:szCs w:val="24"/>
          </w:rPr>
          <w:t xml:space="preserve">El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 xml:space="preserve"> no solo puede configurarse entre conmutadores, también puede configurarse entre un enrutador y un conmutador, o incluso entre dos enrutadores.</w:t>
        </w:r>
      </w:ins>
    </w:p>
    <w:p w:rsidR="006F32C3" w:rsidRPr="006F32C3" w:rsidRDefault="006F32C3" w:rsidP="006F32C3">
      <w:pPr>
        <w:spacing w:before="100" w:beforeAutospacing="1" w:after="100" w:afterAutospacing="1" w:line="240" w:lineRule="auto"/>
        <w:rPr>
          <w:ins w:id="8" w:author="Unknown"/>
          <w:rFonts w:ascii="Times New Roman" w:eastAsia="Times New Roman" w:hAnsi="Times New Roman" w:cs="Times New Roman"/>
          <w:sz w:val="24"/>
          <w:szCs w:val="24"/>
        </w:rPr>
      </w:pPr>
      <w:ins w:id="9" w:author="Unknown">
        <w:r w:rsidRPr="006F32C3">
          <w:rPr>
            <w:rFonts w:ascii="Times New Roman" w:eastAsia="Times New Roman" w:hAnsi="Times New Roman" w:cs="Times New Roman"/>
            <w:sz w:val="24"/>
            <w:szCs w:val="24"/>
          </w:rPr>
          <w:t>En este caso, no es necesario seguir una secuencia exacta en la numeración de los puertos agrupados, sino que puede hacerse entre dos interfaces configuradas con los mismos parámetros, pero en diferentes módulos del enrutador.</w:t>
        </w:r>
      </w:ins>
    </w:p>
    <w:p w:rsidR="006F32C3" w:rsidRPr="006F32C3" w:rsidRDefault="006F32C3" w:rsidP="006F32C3">
      <w:pPr>
        <w:spacing w:before="100" w:beforeAutospacing="1" w:after="100" w:afterAutospacing="1" w:line="240" w:lineRule="auto"/>
        <w:rPr>
          <w:ins w:id="10" w:author="Unknown"/>
          <w:rFonts w:ascii="Times New Roman" w:eastAsia="Times New Roman" w:hAnsi="Times New Roman" w:cs="Times New Roman"/>
          <w:sz w:val="24"/>
          <w:szCs w:val="24"/>
        </w:rPr>
      </w:pPr>
      <w:ins w:id="11" w:author="Unknown">
        <w:r w:rsidRPr="006F32C3">
          <w:rPr>
            <w:rFonts w:ascii="Times New Roman" w:eastAsia="Times New Roman" w:hAnsi="Times New Roman" w:cs="Times New Roman"/>
            <w:sz w:val="24"/>
            <w:szCs w:val="24"/>
          </w:rPr>
          <w:t xml:space="preserve">El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 xml:space="preserve"> en los enrutadores Cisco, puede configurarse en las series 7000, 7200 y superiores, en las series 2600, 3600 y 3700 pueden crearse </w:t>
        </w:r>
        <w:proofErr w:type="spellStart"/>
        <w:r w:rsidRPr="006F32C3">
          <w:rPr>
            <w:rFonts w:ascii="Times New Roman" w:eastAsia="Times New Roman" w:hAnsi="Times New Roman" w:cs="Times New Roman"/>
            <w:sz w:val="24"/>
            <w:szCs w:val="24"/>
          </w:rPr>
          <w:t>EtherChannels</w:t>
        </w:r>
        <w:proofErr w:type="spellEnd"/>
        <w:r w:rsidRPr="006F32C3">
          <w:rPr>
            <w:rFonts w:ascii="Times New Roman" w:eastAsia="Times New Roman" w:hAnsi="Times New Roman" w:cs="Times New Roman"/>
            <w:sz w:val="24"/>
            <w:szCs w:val="24"/>
          </w:rPr>
          <w:t xml:space="preserve"> si el enrutador tiene instalado alguno de los módulos NM-16ESW o NM-32ESW, y la IOS soporte esta característica.</w:t>
        </w:r>
      </w:ins>
    </w:p>
    <w:p w:rsidR="006F32C3" w:rsidRPr="006F32C3" w:rsidRDefault="006F32C3" w:rsidP="006F32C3">
      <w:pPr>
        <w:spacing w:before="100" w:beforeAutospacing="1" w:after="100" w:afterAutospacing="1" w:line="240" w:lineRule="auto"/>
        <w:rPr>
          <w:ins w:id="12" w:author="Unknown"/>
          <w:rFonts w:ascii="Times New Roman" w:eastAsia="Times New Roman" w:hAnsi="Times New Roman" w:cs="Times New Roman"/>
          <w:sz w:val="24"/>
          <w:szCs w:val="24"/>
        </w:rPr>
      </w:pPr>
      <w:ins w:id="13" w:author="Unknown">
        <w:r w:rsidRPr="006F32C3">
          <w:rPr>
            <w:rFonts w:ascii="Times New Roman" w:eastAsia="Times New Roman" w:hAnsi="Times New Roman" w:cs="Times New Roman"/>
            <w:sz w:val="24"/>
            <w:szCs w:val="24"/>
          </w:rPr>
          <w:t xml:space="preserve">También hay que recordar que en el caso de los </w:t>
        </w:r>
        <w:proofErr w:type="spellStart"/>
        <w:r w:rsidRPr="006F32C3">
          <w:rPr>
            <w:rFonts w:ascii="Times New Roman" w:eastAsia="Times New Roman" w:hAnsi="Times New Roman" w:cs="Times New Roman"/>
            <w:sz w:val="24"/>
            <w:szCs w:val="24"/>
          </w:rPr>
          <w:t>routers</w:t>
        </w:r>
        <w:proofErr w:type="spellEnd"/>
        <w:r w:rsidRPr="006F32C3">
          <w:rPr>
            <w:rFonts w:ascii="Times New Roman" w:eastAsia="Times New Roman" w:hAnsi="Times New Roman" w:cs="Times New Roman"/>
            <w:sz w:val="24"/>
            <w:szCs w:val="24"/>
          </w:rPr>
          <w:t>, la decisión de por qué puerto se envían los datos se hace con la operación XOR pero en lugar de tomar la MAC de origen y destino para hacer el cálculo, se hace con los últimos n bits de la dirección IP, donde n es la cantidad de bits necesarios para elegir un puerto u otro (n=1 -&gt; 2^1=2 puertos; n=2 -&gt; 2^2=4 puertos</w:t>
        </w:r>
        <w:proofErr w:type="gramStart"/>
        <w:r w:rsidRPr="006F32C3">
          <w:rPr>
            <w:rFonts w:ascii="Times New Roman" w:eastAsia="Times New Roman" w:hAnsi="Times New Roman" w:cs="Times New Roman"/>
            <w:sz w:val="24"/>
            <w:szCs w:val="24"/>
          </w:rPr>
          <w:t>; ...</w:t>
        </w:r>
        <w:proofErr w:type="gramEnd"/>
        <w:r w:rsidRPr="006F32C3">
          <w:rPr>
            <w:rFonts w:ascii="Times New Roman" w:eastAsia="Times New Roman" w:hAnsi="Times New Roman" w:cs="Times New Roman"/>
            <w:sz w:val="24"/>
            <w:szCs w:val="24"/>
          </w:rPr>
          <w:t xml:space="preserve">). En este caso, la dirección IP del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 xml:space="preserve"> se configurará directamente en la interfaz virtual, las interfaces agrupadas no tienen que configurarse con ninguna IP. </w:t>
        </w:r>
      </w:ins>
    </w:p>
    <w:p w:rsidR="006F32C3" w:rsidRPr="006F32C3" w:rsidRDefault="006F32C3" w:rsidP="006F32C3">
      <w:pPr>
        <w:spacing w:before="100" w:beforeAutospacing="1" w:after="100" w:afterAutospacing="1" w:line="240" w:lineRule="auto"/>
        <w:rPr>
          <w:ins w:id="14" w:author="Unknown"/>
          <w:rFonts w:ascii="Times New Roman" w:eastAsia="Times New Roman" w:hAnsi="Times New Roman" w:cs="Times New Roman"/>
          <w:sz w:val="24"/>
          <w:szCs w:val="24"/>
        </w:rPr>
      </w:pPr>
      <w:ins w:id="15" w:author="Unknown">
        <w:r w:rsidRPr="006F32C3">
          <w:rPr>
            <w:rFonts w:ascii="Times New Roman" w:eastAsia="Times New Roman" w:hAnsi="Times New Roman" w:cs="Times New Roman"/>
            <w:sz w:val="24"/>
            <w:szCs w:val="24"/>
          </w:rPr>
          <w:t>Topología:</w:t>
        </w:r>
      </w:ins>
    </w:p>
    <w:p w:rsidR="006F32C3" w:rsidRPr="006F32C3" w:rsidRDefault="006F32C3" w:rsidP="006F32C3">
      <w:pPr>
        <w:spacing w:before="100" w:beforeAutospacing="1" w:after="100" w:afterAutospacing="1" w:line="240" w:lineRule="auto"/>
        <w:jc w:val="center"/>
        <w:rPr>
          <w:ins w:id="16"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75965" cy="3450590"/>
            <wp:effectExtent l="19050" t="0" r="635" b="0"/>
            <wp:docPr id="10" name="Imagen 10" descr="Topología ejemplo configuración EtherChannel entre router y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pología ejemplo configuración EtherChannel entre router y switch"/>
                    <pic:cNvPicPr>
                      <a:picLocks noChangeAspect="1" noChangeArrowheads="1"/>
                    </pic:cNvPicPr>
                  </pic:nvPicPr>
                  <pic:blipFill>
                    <a:blip r:embed="rId25"/>
                    <a:srcRect/>
                    <a:stretch>
                      <a:fillRect/>
                    </a:stretch>
                  </pic:blipFill>
                  <pic:spPr bwMode="auto">
                    <a:xfrm>
                      <a:off x="0" y="0"/>
                      <a:ext cx="3275965" cy="3450590"/>
                    </a:xfrm>
                    <a:prstGeom prst="rect">
                      <a:avLst/>
                    </a:prstGeom>
                    <a:noFill/>
                    <a:ln w="9525">
                      <a:noFill/>
                      <a:miter lim="800000"/>
                      <a:headEnd/>
                      <a:tailEnd/>
                    </a:ln>
                  </pic:spPr>
                </pic:pic>
              </a:graphicData>
            </a:graphic>
          </wp:inline>
        </w:drawing>
      </w:r>
    </w:p>
    <w:p w:rsidR="008A007C" w:rsidRDefault="008A007C" w:rsidP="006F32C3">
      <w:pPr>
        <w:spacing w:before="100" w:beforeAutospacing="1" w:after="100" w:afterAutospacing="1" w:line="240" w:lineRule="auto"/>
        <w:rPr>
          <w:rFonts w:ascii="Times New Roman" w:eastAsia="Times New Roman" w:hAnsi="Times New Roman" w:cs="Times New Roman"/>
          <w:sz w:val="24"/>
          <w:szCs w:val="24"/>
        </w:rPr>
      </w:pPr>
    </w:p>
    <w:p w:rsidR="006F32C3" w:rsidRDefault="006F32C3" w:rsidP="006F32C3">
      <w:pPr>
        <w:spacing w:before="100" w:beforeAutospacing="1" w:after="100" w:afterAutospacing="1" w:line="240" w:lineRule="auto"/>
        <w:rPr>
          <w:rFonts w:ascii="Times New Roman" w:eastAsia="Times New Roman" w:hAnsi="Times New Roman" w:cs="Times New Roman"/>
          <w:sz w:val="24"/>
          <w:szCs w:val="24"/>
        </w:rPr>
      </w:pPr>
      <w:ins w:id="17" w:author="Unknown">
        <w:r w:rsidRPr="006F32C3">
          <w:rPr>
            <w:rFonts w:ascii="Times New Roman" w:eastAsia="Times New Roman" w:hAnsi="Times New Roman" w:cs="Times New Roman"/>
            <w:sz w:val="24"/>
            <w:szCs w:val="24"/>
          </w:rPr>
          <w:lastRenderedPageBreak/>
          <w:t xml:space="preserve">Configuración del </w:t>
        </w:r>
        <w:proofErr w:type="spellStart"/>
        <w:r w:rsidRPr="006F32C3">
          <w:rPr>
            <w:rFonts w:ascii="Times New Roman" w:eastAsia="Times New Roman" w:hAnsi="Times New Roman" w:cs="Times New Roman"/>
            <w:sz w:val="24"/>
            <w:szCs w:val="24"/>
          </w:rPr>
          <w:t>router</w:t>
        </w:r>
        <w:proofErr w:type="spellEnd"/>
        <w:r w:rsidRPr="006F32C3">
          <w:rPr>
            <w:rFonts w:ascii="Times New Roman" w:eastAsia="Times New Roman" w:hAnsi="Times New Roman" w:cs="Times New Roman"/>
            <w:sz w:val="24"/>
            <w:szCs w:val="24"/>
          </w:rPr>
          <w:t xml:space="preserve"> (7206):</w:t>
        </w:r>
      </w:ins>
    </w:p>
    <w:p w:rsidR="006F32C3" w:rsidRPr="006F32C3" w:rsidRDefault="006F32C3" w:rsidP="006F32C3">
      <w:pPr>
        <w:pBdr>
          <w:bottom w:val="single" w:sz="6" w:space="1" w:color="auto"/>
        </w:pBdr>
        <w:spacing w:after="0" w:line="240" w:lineRule="auto"/>
        <w:jc w:val="center"/>
        <w:rPr>
          <w:rFonts w:ascii="Arial" w:eastAsia="Times New Roman" w:hAnsi="Arial" w:cs="Arial"/>
          <w:vanish/>
          <w:sz w:val="16"/>
          <w:szCs w:val="16"/>
        </w:rPr>
      </w:pPr>
      <w:r w:rsidRPr="006F32C3">
        <w:rPr>
          <w:rFonts w:ascii="Arial" w:eastAsia="Times New Roman" w:hAnsi="Arial" w:cs="Arial"/>
          <w:vanish/>
          <w:sz w:val="16"/>
          <w:szCs w:val="16"/>
        </w:rPr>
        <w:t>Principio del formulario</w:t>
      </w:r>
    </w:p>
    <w:p w:rsidR="006F32C3" w:rsidRDefault="003F6FE2" w:rsidP="006F32C3">
      <w:pPr>
        <w:spacing w:after="0" w:line="240" w:lineRule="auto"/>
        <w:jc w:val="center"/>
        <w:rPr>
          <w:rFonts w:ascii="Times New Roman" w:eastAsia="Times New Roman" w:hAnsi="Times New Roman" w:cs="Times New Roman"/>
          <w:sz w:val="24"/>
          <w:szCs w:val="24"/>
        </w:rPr>
      </w:pPr>
      <w:ins w:id="18" w:author="Unknown">
        <w:r w:rsidRPr="006F32C3">
          <w:rPr>
            <w:rFonts w:ascii="Times New Roman" w:eastAsia="Times New Roman" w:hAnsi="Times New Roman" w:cs="Times New Roman"/>
            <w:sz w:val="24"/>
            <w:szCs w:val="24"/>
          </w:rPr>
          <w:object w:dxaOrig="225" w:dyaOrig="225">
            <v:shape id="_x0000_i1068" type="#_x0000_t75" style="width:136.5pt;height:60.75pt" o:ole="">
              <v:imagedata r:id="rId26" o:title=""/>
            </v:shape>
            <w:control r:id="rId27" w:name="DefaultOcxName4" w:shapeid="_x0000_i1068"/>
          </w:object>
        </w:r>
      </w:ins>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7206#configure terminal</w:t>
      </w:r>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7206(</w:t>
      </w:r>
      <w:proofErr w:type="spellStart"/>
      <w:r w:rsidRPr="008A007C">
        <w:rPr>
          <w:rFonts w:ascii="Times New Roman" w:eastAsia="Times New Roman" w:hAnsi="Times New Roman" w:cs="Times New Roman"/>
          <w:sz w:val="24"/>
          <w:szCs w:val="24"/>
        </w:rPr>
        <w:t>config</w:t>
      </w:r>
      <w:proofErr w:type="spellEnd"/>
      <w:proofErr w:type="gramStart"/>
      <w:r w:rsidRPr="008A007C">
        <w:rPr>
          <w:rFonts w:ascii="Times New Roman" w:eastAsia="Times New Roman" w:hAnsi="Times New Roman" w:cs="Times New Roman"/>
          <w:sz w:val="24"/>
          <w:szCs w:val="24"/>
        </w:rPr>
        <w:t>)#</w:t>
      </w:r>
      <w:proofErr w:type="gramEnd"/>
      <w:r w:rsidRPr="008A007C">
        <w:rPr>
          <w:rFonts w:ascii="Times New Roman" w:eastAsia="Times New Roman" w:hAnsi="Times New Roman" w:cs="Times New Roman"/>
          <w:sz w:val="24"/>
          <w:szCs w:val="24"/>
        </w:rPr>
        <w:t>interface Port-channel1</w:t>
      </w:r>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7206(</w:t>
      </w:r>
      <w:proofErr w:type="spellStart"/>
      <w:r w:rsidRPr="008A007C">
        <w:rPr>
          <w:rFonts w:ascii="Times New Roman" w:eastAsia="Times New Roman" w:hAnsi="Times New Roman" w:cs="Times New Roman"/>
          <w:sz w:val="24"/>
          <w:szCs w:val="24"/>
        </w:rPr>
        <w:t>config-if</w:t>
      </w:r>
      <w:proofErr w:type="spellEnd"/>
      <w:proofErr w:type="gramStart"/>
      <w:r w:rsidRPr="008A007C">
        <w:rPr>
          <w:rFonts w:ascii="Times New Roman" w:eastAsia="Times New Roman" w:hAnsi="Times New Roman" w:cs="Times New Roman"/>
          <w:sz w:val="24"/>
          <w:szCs w:val="24"/>
        </w:rPr>
        <w:t>)#</w:t>
      </w:r>
      <w:proofErr w:type="spellStart"/>
      <w:proofErr w:type="gramEnd"/>
      <w:r w:rsidRPr="008A007C">
        <w:rPr>
          <w:rFonts w:ascii="Times New Roman" w:eastAsia="Times New Roman" w:hAnsi="Times New Roman" w:cs="Times New Roman"/>
          <w:sz w:val="24"/>
          <w:szCs w:val="24"/>
        </w:rPr>
        <w:t>ip</w:t>
      </w:r>
      <w:proofErr w:type="spellEnd"/>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address</w:t>
      </w:r>
      <w:proofErr w:type="spellEnd"/>
      <w:r w:rsidRPr="008A007C">
        <w:rPr>
          <w:rFonts w:ascii="Times New Roman" w:eastAsia="Times New Roman" w:hAnsi="Times New Roman" w:cs="Times New Roman"/>
          <w:sz w:val="24"/>
          <w:szCs w:val="24"/>
        </w:rPr>
        <w:t xml:space="preserve"> 20.0.0.254 255.255.255.0</w:t>
      </w:r>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7206(</w:t>
      </w:r>
      <w:proofErr w:type="spellStart"/>
      <w:r w:rsidRPr="008A007C">
        <w:rPr>
          <w:rFonts w:ascii="Times New Roman" w:eastAsia="Times New Roman" w:hAnsi="Times New Roman" w:cs="Times New Roman"/>
          <w:sz w:val="24"/>
          <w:szCs w:val="24"/>
        </w:rPr>
        <w:t>config-if</w:t>
      </w:r>
      <w:proofErr w:type="spellEnd"/>
      <w:proofErr w:type="gramStart"/>
      <w:r w:rsidRPr="008A007C">
        <w:rPr>
          <w:rFonts w:ascii="Times New Roman" w:eastAsia="Times New Roman" w:hAnsi="Times New Roman" w:cs="Times New Roman"/>
          <w:sz w:val="24"/>
          <w:szCs w:val="24"/>
        </w:rPr>
        <w:t>)#</w:t>
      </w:r>
      <w:proofErr w:type="spellStart"/>
      <w:proofErr w:type="gramEnd"/>
      <w:r w:rsidRPr="008A007C">
        <w:rPr>
          <w:rFonts w:ascii="Times New Roman" w:eastAsia="Times New Roman" w:hAnsi="Times New Roman" w:cs="Times New Roman"/>
          <w:sz w:val="24"/>
          <w:szCs w:val="24"/>
        </w:rPr>
        <w:t>duplex</w:t>
      </w:r>
      <w:proofErr w:type="spellEnd"/>
      <w:r w:rsidRPr="008A007C">
        <w:rPr>
          <w:rFonts w:ascii="Times New Roman" w:eastAsia="Times New Roman" w:hAnsi="Times New Roman" w:cs="Times New Roman"/>
          <w:sz w:val="24"/>
          <w:szCs w:val="24"/>
        </w:rPr>
        <w:t xml:space="preserve"> full</w:t>
      </w:r>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7206(</w:t>
      </w:r>
      <w:proofErr w:type="spellStart"/>
      <w:r w:rsidRPr="008A007C">
        <w:rPr>
          <w:rFonts w:ascii="Times New Roman" w:eastAsia="Times New Roman" w:hAnsi="Times New Roman" w:cs="Times New Roman"/>
          <w:sz w:val="24"/>
          <w:szCs w:val="24"/>
        </w:rPr>
        <w:t>config-if</w:t>
      </w:r>
      <w:proofErr w:type="spellEnd"/>
      <w:proofErr w:type="gramStart"/>
      <w:r w:rsidRPr="008A007C">
        <w:rPr>
          <w:rFonts w:ascii="Times New Roman" w:eastAsia="Times New Roman" w:hAnsi="Times New Roman" w:cs="Times New Roman"/>
          <w:sz w:val="24"/>
          <w:szCs w:val="24"/>
        </w:rPr>
        <w:t>)#</w:t>
      </w:r>
      <w:proofErr w:type="spellStart"/>
      <w:proofErr w:type="gramEnd"/>
      <w:r w:rsidRPr="008A007C">
        <w:rPr>
          <w:rFonts w:ascii="Times New Roman" w:eastAsia="Times New Roman" w:hAnsi="Times New Roman" w:cs="Times New Roman"/>
          <w:sz w:val="24"/>
          <w:szCs w:val="24"/>
        </w:rPr>
        <w:t>exit</w:t>
      </w:r>
      <w:proofErr w:type="spellEnd"/>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7206(</w:t>
      </w:r>
      <w:proofErr w:type="spellStart"/>
      <w:r w:rsidRPr="008A007C">
        <w:rPr>
          <w:rFonts w:ascii="Times New Roman" w:eastAsia="Times New Roman" w:hAnsi="Times New Roman" w:cs="Times New Roman"/>
          <w:sz w:val="24"/>
          <w:szCs w:val="24"/>
        </w:rPr>
        <w:t>config</w:t>
      </w:r>
      <w:proofErr w:type="spellEnd"/>
      <w:proofErr w:type="gramStart"/>
      <w:r w:rsidRPr="008A007C">
        <w:rPr>
          <w:rFonts w:ascii="Times New Roman" w:eastAsia="Times New Roman" w:hAnsi="Times New Roman" w:cs="Times New Roman"/>
          <w:sz w:val="24"/>
          <w:szCs w:val="24"/>
        </w:rPr>
        <w:t>)#</w:t>
      </w:r>
      <w:proofErr w:type="gramEnd"/>
      <w:r w:rsidRPr="008A007C">
        <w:rPr>
          <w:rFonts w:ascii="Times New Roman" w:eastAsia="Times New Roman" w:hAnsi="Times New Roman" w:cs="Times New Roman"/>
          <w:sz w:val="24"/>
          <w:szCs w:val="24"/>
        </w:rPr>
        <w:t>interface FastEthernet0/0</w:t>
      </w:r>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7206(</w:t>
      </w:r>
      <w:proofErr w:type="spellStart"/>
      <w:r w:rsidRPr="008A007C">
        <w:rPr>
          <w:rFonts w:ascii="Times New Roman" w:eastAsia="Times New Roman" w:hAnsi="Times New Roman" w:cs="Times New Roman"/>
          <w:sz w:val="24"/>
          <w:szCs w:val="24"/>
        </w:rPr>
        <w:t>config-if</w:t>
      </w:r>
      <w:proofErr w:type="spellEnd"/>
      <w:proofErr w:type="gramStart"/>
      <w:r w:rsidRPr="008A007C">
        <w:rPr>
          <w:rFonts w:ascii="Times New Roman" w:eastAsia="Times New Roman" w:hAnsi="Times New Roman" w:cs="Times New Roman"/>
          <w:sz w:val="24"/>
          <w:szCs w:val="24"/>
        </w:rPr>
        <w:t>)#</w:t>
      </w:r>
      <w:proofErr w:type="spellStart"/>
      <w:proofErr w:type="gramEnd"/>
      <w:r w:rsidRPr="008A007C">
        <w:rPr>
          <w:rFonts w:ascii="Times New Roman" w:eastAsia="Times New Roman" w:hAnsi="Times New Roman" w:cs="Times New Roman"/>
          <w:sz w:val="24"/>
          <w:szCs w:val="24"/>
        </w:rPr>
        <w:t>channel-group</w:t>
      </w:r>
      <w:proofErr w:type="spellEnd"/>
      <w:r w:rsidRPr="008A007C">
        <w:rPr>
          <w:rFonts w:ascii="Times New Roman" w:eastAsia="Times New Roman" w:hAnsi="Times New Roman" w:cs="Times New Roman"/>
          <w:sz w:val="24"/>
          <w:szCs w:val="24"/>
        </w:rPr>
        <w:t xml:space="preserve"> 1</w:t>
      </w:r>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7206(</w:t>
      </w:r>
      <w:proofErr w:type="spellStart"/>
      <w:r w:rsidRPr="008A007C">
        <w:rPr>
          <w:rFonts w:ascii="Times New Roman" w:eastAsia="Times New Roman" w:hAnsi="Times New Roman" w:cs="Times New Roman"/>
          <w:sz w:val="24"/>
          <w:szCs w:val="24"/>
        </w:rPr>
        <w:t>config-if</w:t>
      </w:r>
      <w:proofErr w:type="spellEnd"/>
      <w:proofErr w:type="gramStart"/>
      <w:r w:rsidRPr="008A007C">
        <w:rPr>
          <w:rFonts w:ascii="Times New Roman" w:eastAsia="Times New Roman" w:hAnsi="Times New Roman" w:cs="Times New Roman"/>
          <w:sz w:val="24"/>
          <w:szCs w:val="24"/>
        </w:rPr>
        <w:t>)#</w:t>
      </w:r>
      <w:proofErr w:type="spellStart"/>
      <w:proofErr w:type="gramEnd"/>
      <w:r w:rsidRPr="008A007C">
        <w:rPr>
          <w:rFonts w:ascii="Times New Roman" w:eastAsia="Times New Roman" w:hAnsi="Times New Roman" w:cs="Times New Roman"/>
          <w:sz w:val="24"/>
          <w:szCs w:val="24"/>
        </w:rPr>
        <w:t>speed</w:t>
      </w:r>
      <w:proofErr w:type="spellEnd"/>
      <w:r w:rsidRPr="008A007C">
        <w:rPr>
          <w:rFonts w:ascii="Times New Roman" w:eastAsia="Times New Roman" w:hAnsi="Times New Roman" w:cs="Times New Roman"/>
          <w:sz w:val="24"/>
          <w:szCs w:val="24"/>
        </w:rPr>
        <w:t xml:space="preserve"> 100</w:t>
      </w:r>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7206(</w:t>
      </w:r>
      <w:proofErr w:type="spellStart"/>
      <w:r w:rsidRPr="008A007C">
        <w:rPr>
          <w:rFonts w:ascii="Times New Roman" w:eastAsia="Times New Roman" w:hAnsi="Times New Roman" w:cs="Times New Roman"/>
          <w:sz w:val="24"/>
          <w:szCs w:val="24"/>
        </w:rPr>
        <w:t>config-if</w:t>
      </w:r>
      <w:proofErr w:type="spellEnd"/>
      <w:proofErr w:type="gramStart"/>
      <w:r w:rsidRPr="008A007C">
        <w:rPr>
          <w:rFonts w:ascii="Times New Roman" w:eastAsia="Times New Roman" w:hAnsi="Times New Roman" w:cs="Times New Roman"/>
          <w:sz w:val="24"/>
          <w:szCs w:val="24"/>
        </w:rPr>
        <w:t>)#</w:t>
      </w:r>
      <w:proofErr w:type="spellStart"/>
      <w:proofErr w:type="gramEnd"/>
      <w:r w:rsidRPr="008A007C">
        <w:rPr>
          <w:rFonts w:ascii="Times New Roman" w:eastAsia="Times New Roman" w:hAnsi="Times New Roman" w:cs="Times New Roman"/>
          <w:sz w:val="24"/>
          <w:szCs w:val="24"/>
        </w:rPr>
        <w:t>duplex</w:t>
      </w:r>
      <w:proofErr w:type="spellEnd"/>
      <w:r w:rsidRPr="008A007C">
        <w:rPr>
          <w:rFonts w:ascii="Times New Roman" w:eastAsia="Times New Roman" w:hAnsi="Times New Roman" w:cs="Times New Roman"/>
          <w:sz w:val="24"/>
          <w:szCs w:val="24"/>
        </w:rPr>
        <w:t xml:space="preserve"> full</w:t>
      </w:r>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7206(</w:t>
      </w:r>
      <w:proofErr w:type="spellStart"/>
      <w:r w:rsidRPr="008A007C">
        <w:rPr>
          <w:rFonts w:ascii="Times New Roman" w:eastAsia="Times New Roman" w:hAnsi="Times New Roman" w:cs="Times New Roman"/>
          <w:sz w:val="24"/>
          <w:szCs w:val="24"/>
        </w:rPr>
        <w:t>config-if</w:t>
      </w:r>
      <w:proofErr w:type="spellEnd"/>
      <w:proofErr w:type="gramStart"/>
      <w:r w:rsidRPr="008A007C">
        <w:rPr>
          <w:rFonts w:ascii="Times New Roman" w:eastAsia="Times New Roman" w:hAnsi="Times New Roman" w:cs="Times New Roman"/>
          <w:sz w:val="24"/>
          <w:szCs w:val="24"/>
        </w:rPr>
        <w:t>)#</w:t>
      </w:r>
      <w:proofErr w:type="spellStart"/>
      <w:proofErr w:type="gramEnd"/>
      <w:r w:rsidRPr="008A007C">
        <w:rPr>
          <w:rFonts w:ascii="Times New Roman" w:eastAsia="Times New Roman" w:hAnsi="Times New Roman" w:cs="Times New Roman"/>
          <w:sz w:val="24"/>
          <w:szCs w:val="24"/>
        </w:rPr>
        <w:t>exit</w:t>
      </w:r>
      <w:proofErr w:type="spellEnd"/>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7206(</w:t>
      </w:r>
      <w:proofErr w:type="spellStart"/>
      <w:r w:rsidRPr="008A007C">
        <w:rPr>
          <w:rFonts w:ascii="Times New Roman" w:eastAsia="Times New Roman" w:hAnsi="Times New Roman" w:cs="Times New Roman"/>
          <w:sz w:val="24"/>
          <w:szCs w:val="24"/>
        </w:rPr>
        <w:t>config</w:t>
      </w:r>
      <w:proofErr w:type="spellEnd"/>
      <w:proofErr w:type="gramStart"/>
      <w:r w:rsidRPr="008A007C">
        <w:rPr>
          <w:rFonts w:ascii="Times New Roman" w:eastAsia="Times New Roman" w:hAnsi="Times New Roman" w:cs="Times New Roman"/>
          <w:sz w:val="24"/>
          <w:szCs w:val="24"/>
        </w:rPr>
        <w:t>)#</w:t>
      </w:r>
      <w:proofErr w:type="gramEnd"/>
      <w:r w:rsidRPr="008A007C">
        <w:rPr>
          <w:rFonts w:ascii="Times New Roman" w:eastAsia="Times New Roman" w:hAnsi="Times New Roman" w:cs="Times New Roman"/>
          <w:sz w:val="24"/>
          <w:szCs w:val="24"/>
        </w:rPr>
        <w:t>interface FastEthernet1/0</w:t>
      </w:r>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7206(</w:t>
      </w:r>
      <w:proofErr w:type="spellStart"/>
      <w:r w:rsidRPr="008A007C">
        <w:rPr>
          <w:rFonts w:ascii="Times New Roman" w:eastAsia="Times New Roman" w:hAnsi="Times New Roman" w:cs="Times New Roman"/>
          <w:sz w:val="24"/>
          <w:szCs w:val="24"/>
        </w:rPr>
        <w:t>config-if</w:t>
      </w:r>
      <w:proofErr w:type="spellEnd"/>
      <w:proofErr w:type="gramStart"/>
      <w:r w:rsidRPr="008A007C">
        <w:rPr>
          <w:rFonts w:ascii="Times New Roman" w:eastAsia="Times New Roman" w:hAnsi="Times New Roman" w:cs="Times New Roman"/>
          <w:sz w:val="24"/>
          <w:szCs w:val="24"/>
        </w:rPr>
        <w:t>)#</w:t>
      </w:r>
      <w:proofErr w:type="spellStart"/>
      <w:proofErr w:type="gramEnd"/>
      <w:r w:rsidRPr="008A007C">
        <w:rPr>
          <w:rFonts w:ascii="Times New Roman" w:eastAsia="Times New Roman" w:hAnsi="Times New Roman" w:cs="Times New Roman"/>
          <w:sz w:val="24"/>
          <w:szCs w:val="24"/>
        </w:rPr>
        <w:t>channel-group</w:t>
      </w:r>
      <w:proofErr w:type="spellEnd"/>
      <w:r w:rsidRPr="008A007C">
        <w:rPr>
          <w:rFonts w:ascii="Times New Roman" w:eastAsia="Times New Roman" w:hAnsi="Times New Roman" w:cs="Times New Roman"/>
          <w:sz w:val="24"/>
          <w:szCs w:val="24"/>
        </w:rPr>
        <w:t xml:space="preserve"> 1</w:t>
      </w:r>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7206(</w:t>
      </w:r>
      <w:proofErr w:type="spellStart"/>
      <w:r w:rsidRPr="008A007C">
        <w:rPr>
          <w:rFonts w:ascii="Times New Roman" w:eastAsia="Times New Roman" w:hAnsi="Times New Roman" w:cs="Times New Roman"/>
          <w:sz w:val="24"/>
          <w:szCs w:val="24"/>
        </w:rPr>
        <w:t>config-if</w:t>
      </w:r>
      <w:proofErr w:type="spellEnd"/>
      <w:proofErr w:type="gramStart"/>
      <w:r w:rsidRPr="008A007C">
        <w:rPr>
          <w:rFonts w:ascii="Times New Roman" w:eastAsia="Times New Roman" w:hAnsi="Times New Roman" w:cs="Times New Roman"/>
          <w:sz w:val="24"/>
          <w:szCs w:val="24"/>
        </w:rPr>
        <w:t>)#</w:t>
      </w:r>
      <w:proofErr w:type="spellStart"/>
      <w:proofErr w:type="gramEnd"/>
      <w:r w:rsidRPr="008A007C">
        <w:rPr>
          <w:rFonts w:ascii="Times New Roman" w:eastAsia="Times New Roman" w:hAnsi="Times New Roman" w:cs="Times New Roman"/>
          <w:sz w:val="24"/>
          <w:szCs w:val="24"/>
        </w:rPr>
        <w:t>speed</w:t>
      </w:r>
      <w:proofErr w:type="spellEnd"/>
      <w:r w:rsidRPr="008A007C">
        <w:rPr>
          <w:rFonts w:ascii="Times New Roman" w:eastAsia="Times New Roman" w:hAnsi="Times New Roman" w:cs="Times New Roman"/>
          <w:sz w:val="24"/>
          <w:szCs w:val="24"/>
        </w:rPr>
        <w:t xml:space="preserve"> 100</w:t>
      </w:r>
    </w:p>
    <w:p w:rsidR="008A007C" w:rsidRPr="006F32C3" w:rsidRDefault="008A007C" w:rsidP="008A007C">
      <w:pPr>
        <w:spacing w:after="0" w:line="240" w:lineRule="auto"/>
        <w:rPr>
          <w:ins w:id="19" w:author="Unknown"/>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7206(</w:t>
      </w:r>
      <w:proofErr w:type="spellStart"/>
      <w:r w:rsidRPr="008A007C">
        <w:rPr>
          <w:rFonts w:ascii="Times New Roman" w:eastAsia="Times New Roman" w:hAnsi="Times New Roman" w:cs="Times New Roman"/>
          <w:sz w:val="24"/>
          <w:szCs w:val="24"/>
        </w:rPr>
        <w:t>config-if</w:t>
      </w:r>
      <w:proofErr w:type="spellEnd"/>
      <w:proofErr w:type="gramStart"/>
      <w:r w:rsidRPr="008A007C">
        <w:rPr>
          <w:rFonts w:ascii="Times New Roman" w:eastAsia="Times New Roman" w:hAnsi="Times New Roman" w:cs="Times New Roman"/>
          <w:sz w:val="24"/>
          <w:szCs w:val="24"/>
        </w:rPr>
        <w:t>)#</w:t>
      </w:r>
      <w:proofErr w:type="spellStart"/>
      <w:proofErr w:type="gramEnd"/>
      <w:r w:rsidRPr="008A007C">
        <w:rPr>
          <w:rFonts w:ascii="Times New Roman" w:eastAsia="Times New Roman" w:hAnsi="Times New Roman" w:cs="Times New Roman"/>
          <w:sz w:val="24"/>
          <w:szCs w:val="24"/>
        </w:rPr>
        <w:t>duplex</w:t>
      </w:r>
      <w:proofErr w:type="spellEnd"/>
      <w:r w:rsidRPr="008A007C">
        <w:rPr>
          <w:rFonts w:ascii="Times New Roman" w:eastAsia="Times New Roman" w:hAnsi="Times New Roman" w:cs="Times New Roman"/>
          <w:sz w:val="24"/>
          <w:szCs w:val="24"/>
        </w:rPr>
        <w:t xml:space="preserve"> full</w:t>
      </w:r>
    </w:p>
    <w:p w:rsidR="006F32C3" w:rsidRPr="006F32C3" w:rsidRDefault="006F32C3" w:rsidP="006F32C3">
      <w:pPr>
        <w:pBdr>
          <w:top w:val="single" w:sz="6" w:space="1" w:color="auto"/>
        </w:pBdr>
        <w:spacing w:after="0" w:line="240" w:lineRule="auto"/>
        <w:jc w:val="center"/>
        <w:rPr>
          <w:rFonts w:ascii="Arial" w:eastAsia="Times New Roman" w:hAnsi="Arial" w:cs="Arial"/>
          <w:vanish/>
          <w:sz w:val="16"/>
          <w:szCs w:val="16"/>
        </w:rPr>
      </w:pPr>
      <w:r w:rsidRPr="006F32C3">
        <w:rPr>
          <w:rFonts w:ascii="Arial" w:eastAsia="Times New Roman" w:hAnsi="Arial" w:cs="Arial"/>
          <w:vanish/>
          <w:sz w:val="16"/>
          <w:szCs w:val="16"/>
        </w:rPr>
        <w:t>Final del formulario</w:t>
      </w:r>
    </w:p>
    <w:p w:rsidR="006F32C3" w:rsidRPr="006F32C3" w:rsidRDefault="006F32C3" w:rsidP="006F32C3">
      <w:pPr>
        <w:spacing w:before="100" w:beforeAutospacing="1" w:after="100" w:afterAutospacing="1" w:line="240" w:lineRule="auto"/>
        <w:rPr>
          <w:ins w:id="20" w:author="Unknown"/>
          <w:rFonts w:ascii="Times New Roman" w:eastAsia="Times New Roman" w:hAnsi="Times New Roman" w:cs="Times New Roman"/>
          <w:sz w:val="24"/>
          <w:szCs w:val="24"/>
        </w:rPr>
      </w:pPr>
      <w:ins w:id="21" w:author="Unknown">
        <w:r w:rsidRPr="006F32C3">
          <w:rPr>
            <w:rFonts w:ascii="Times New Roman" w:eastAsia="Times New Roman" w:hAnsi="Times New Roman" w:cs="Times New Roman"/>
            <w:sz w:val="24"/>
            <w:szCs w:val="24"/>
          </w:rPr>
          <w:t xml:space="preserve">Configuración del </w:t>
        </w:r>
        <w:proofErr w:type="spellStart"/>
        <w:r w:rsidRPr="006F32C3">
          <w:rPr>
            <w:rFonts w:ascii="Times New Roman" w:eastAsia="Times New Roman" w:hAnsi="Times New Roman" w:cs="Times New Roman"/>
            <w:sz w:val="24"/>
            <w:szCs w:val="24"/>
          </w:rPr>
          <w:t>switch</w:t>
        </w:r>
        <w:proofErr w:type="spellEnd"/>
        <w:r w:rsidRPr="006F32C3">
          <w:rPr>
            <w:rFonts w:ascii="Times New Roman" w:eastAsia="Times New Roman" w:hAnsi="Times New Roman" w:cs="Times New Roman"/>
            <w:sz w:val="24"/>
            <w:szCs w:val="24"/>
          </w:rPr>
          <w:t xml:space="preserve"> (2950T1): </w:t>
        </w:r>
      </w:ins>
    </w:p>
    <w:p w:rsidR="006F32C3" w:rsidRPr="006F32C3" w:rsidRDefault="006F32C3" w:rsidP="006F32C3">
      <w:pPr>
        <w:pBdr>
          <w:bottom w:val="single" w:sz="6" w:space="1" w:color="auto"/>
        </w:pBdr>
        <w:spacing w:after="0" w:line="240" w:lineRule="auto"/>
        <w:jc w:val="center"/>
        <w:rPr>
          <w:rFonts w:ascii="Arial" w:eastAsia="Times New Roman" w:hAnsi="Arial" w:cs="Arial"/>
          <w:vanish/>
          <w:sz w:val="16"/>
          <w:szCs w:val="16"/>
        </w:rPr>
      </w:pPr>
      <w:r w:rsidRPr="006F32C3">
        <w:rPr>
          <w:rFonts w:ascii="Arial" w:eastAsia="Times New Roman" w:hAnsi="Arial" w:cs="Arial"/>
          <w:vanish/>
          <w:sz w:val="16"/>
          <w:szCs w:val="16"/>
        </w:rPr>
        <w:t>Principio del formulario</w:t>
      </w:r>
    </w:p>
    <w:p w:rsidR="006F32C3" w:rsidRDefault="003F6FE2" w:rsidP="006F32C3">
      <w:pPr>
        <w:spacing w:after="0" w:line="240" w:lineRule="auto"/>
        <w:jc w:val="center"/>
        <w:rPr>
          <w:rFonts w:ascii="Times New Roman" w:eastAsia="Times New Roman" w:hAnsi="Times New Roman" w:cs="Times New Roman"/>
          <w:sz w:val="24"/>
          <w:szCs w:val="24"/>
        </w:rPr>
      </w:pPr>
      <w:ins w:id="22" w:author="Unknown">
        <w:r w:rsidRPr="006F32C3">
          <w:rPr>
            <w:rFonts w:ascii="Times New Roman" w:eastAsia="Times New Roman" w:hAnsi="Times New Roman" w:cs="Times New Roman"/>
            <w:sz w:val="24"/>
            <w:szCs w:val="24"/>
          </w:rPr>
          <w:object w:dxaOrig="225" w:dyaOrig="225">
            <v:shape id="_x0000_i1069" type="#_x0000_t75" style="width:136.5pt;height:60.75pt" o:ole="">
              <v:imagedata r:id="rId28" o:title=""/>
            </v:shape>
            <w:control r:id="rId29" w:name="DefaultOcxName5" w:shapeid="_x0000_i1069"/>
          </w:object>
        </w:r>
      </w:ins>
    </w:p>
    <w:p w:rsidR="008A007C" w:rsidRPr="008A007C" w:rsidRDefault="008A007C" w:rsidP="008A007C">
      <w:pPr>
        <w:spacing w:after="0" w:line="240" w:lineRule="auto"/>
        <w:rPr>
          <w:rFonts w:ascii="Times New Roman" w:eastAsia="Times New Roman" w:hAnsi="Times New Roman" w:cs="Times New Roman"/>
          <w:sz w:val="24"/>
          <w:szCs w:val="24"/>
        </w:rPr>
      </w:pPr>
      <w:proofErr w:type="gramStart"/>
      <w:r w:rsidRPr="008A007C">
        <w:rPr>
          <w:rFonts w:ascii="Times New Roman" w:eastAsia="Times New Roman" w:hAnsi="Times New Roman" w:cs="Times New Roman"/>
          <w:sz w:val="24"/>
          <w:szCs w:val="24"/>
        </w:rPr>
        <w:t>2950T1(</w:t>
      </w:r>
      <w:proofErr w:type="spellStart"/>
      <w:proofErr w:type="gramEnd"/>
      <w:r w:rsidRPr="008A007C">
        <w:rPr>
          <w:rFonts w:ascii="Times New Roman" w:eastAsia="Times New Roman" w:hAnsi="Times New Roman" w:cs="Times New Roman"/>
          <w:sz w:val="24"/>
          <w:szCs w:val="24"/>
        </w:rPr>
        <w:t>config</w:t>
      </w:r>
      <w:proofErr w:type="spellEnd"/>
      <w:r w:rsidRPr="008A007C">
        <w:rPr>
          <w:rFonts w:ascii="Times New Roman" w:eastAsia="Times New Roman" w:hAnsi="Times New Roman" w:cs="Times New Roman"/>
          <w:sz w:val="24"/>
          <w:szCs w:val="24"/>
        </w:rPr>
        <w:t>)#</w:t>
      </w:r>
      <w:proofErr w:type="spellStart"/>
      <w:r w:rsidRPr="008A007C">
        <w:rPr>
          <w:rFonts w:ascii="Times New Roman" w:eastAsia="Times New Roman" w:hAnsi="Times New Roman" w:cs="Times New Roman"/>
          <w:sz w:val="24"/>
          <w:szCs w:val="24"/>
        </w:rPr>
        <w:t>int</w:t>
      </w:r>
      <w:proofErr w:type="spellEnd"/>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port-channel</w:t>
      </w:r>
      <w:proofErr w:type="spellEnd"/>
      <w:r w:rsidRPr="008A007C">
        <w:rPr>
          <w:rFonts w:ascii="Times New Roman" w:eastAsia="Times New Roman" w:hAnsi="Times New Roman" w:cs="Times New Roman"/>
          <w:sz w:val="24"/>
          <w:szCs w:val="24"/>
        </w:rPr>
        <w:t xml:space="preserve"> 2</w:t>
      </w:r>
    </w:p>
    <w:p w:rsidR="008A007C" w:rsidRPr="008A007C" w:rsidRDefault="008A007C" w:rsidP="008A007C">
      <w:pPr>
        <w:spacing w:after="0" w:line="240" w:lineRule="auto"/>
        <w:rPr>
          <w:rFonts w:ascii="Times New Roman" w:eastAsia="Times New Roman" w:hAnsi="Times New Roman" w:cs="Times New Roman"/>
          <w:sz w:val="24"/>
          <w:szCs w:val="24"/>
        </w:rPr>
      </w:pPr>
      <w:proofErr w:type="gramStart"/>
      <w:r w:rsidRPr="008A007C">
        <w:rPr>
          <w:rFonts w:ascii="Times New Roman" w:eastAsia="Times New Roman" w:hAnsi="Times New Roman" w:cs="Times New Roman"/>
          <w:sz w:val="24"/>
          <w:szCs w:val="24"/>
        </w:rPr>
        <w:t>2950T1(</w:t>
      </w:r>
      <w:proofErr w:type="spellStart"/>
      <w:proofErr w:type="gramEnd"/>
      <w:r w:rsidRPr="008A007C">
        <w:rPr>
          <w:rFonts w:ascii="Times New Roman" w:eastAsia="Times New Roman" w:hAnsi="Times New Roman" w:cs="Times New Roman"/>
          <w:sz w:val="24"/>
          <w:szCs w:val="24"/>
        </w:rPr>
        <w:t>config-if</w:t>
      </w:r>
      <w:proofErr w:type="spellEnd"/>
      <w:r w:rsidRPr="008A007C">
        <w:rPr>
          <w:rFonts w:ascii="Times New Roman" w:eastAsia="Times New Roman" w:hAnsi="Times New Roman" w:cs="Times New Roman"/>
          <w:sz w:val="24"/>
          <w:szCs w:val="24"/>
        </w:rPr>
        <w:t>)#</w:t>
      </w:r>
      <w:proofErr w:type="spellStart"/>
      <w:r w:rsidRPr="008A007C">
        <w:rPr>
          <w:rFonts w:ascii="Times New Roman" w:eastAsia="Times New Roman" w:hAnsi="Times New Roman" w:cs="Times New Roman"/>
          <w:sz w:val="24"/>
          <w:szCs w:val="24"/>
        </w:rPr>
        <w:t>exit</w:t>
      </w:r>
      <w:proofErr w:type="spellEnd"/>
    </w:p>
    <w:p w:rsidR="008A007C" w:rsidRPr="008A007C" w:rsidRDefault="008A007C" w:rsidP="008A007C">
      <w:pPr>
        <w:spacing w:after="0" w:line="240" w:lineRule="auto"/>
        <w:rPr>
          <w:rFonts w:ascii="Times New Roman" w:eastAsia="Times New Roman" w:hAnsi="Times New Roman" w:cs="Times New Roman"/>
          <w:sz w:val="24"/>
          <w:szCs w:val="24"/>
        </w:rPr>
      </w:pPr>
      <w:proofErr w:type="gramStart"/>
      <w:r w:rsidRPr="008A007C">
        <w:rPr>
          <w:rFonts w:ascii="Times New Roman" w:eastAsia="Times New Roman" w:hAnsi="Times New Roman" w:cs="Times New Roman"/>
          <w:sz w:val="24"/>
          <w:szCs w:val="24"/>
        </w:rPr>
        <w:t>2950T1(</w:t>
      </w:r>
      <w:proofErr w:type="spellStart"/>
      <w:proofErr w:type="gramEnd"/>
      <w:r w:rsidRPr="008A007C">
        <w:rPr>
          <w:rFonts w:ascii="Times New Roman" w:eastAsia="Times New Roman" w:hAnsi="Times New Roman" w:cs="Times New Roman"/>
          <w:sz w:val="24"/>
          <w:szCs w:val="24"/>
        </w:rPr>
        <w:t>config</w:t>
      </w:r>
      <w:proofErr w:type="spellEnd"/>
      <w:r w:rsidRPr="008A007C">
        <w:rPr>
          <w:rFonts w:ascii="Times New Roman" w:eastAsia="Times New Roman" w:hAnsi="Times New Roman" w:cs="Times New Roman"/>
          <w:sz w:val="24"/>
          <w:szCs w:val="24"/>
        </w:rPr>
        <w:t>)#</w:t>
      </w:r>
      <w:proofErr w:type="spellStart"/>
      <w:r w:rsidRPr="008A007C">
        <w:rPr>
          <w:rFonts w:ascii="Times New Roman" w:eastAsia="Times New Roman" w:hAnsi="Times New Roman" w:cs="Times New Roman"/>
          <w:sz w:val="24"/>
          <w:szCs w:val="24"/>
        </w:rPr>
        <w:t>int</w:t>
      </w:r>
      <w:proofErr w:type="spellEnd"/>
      <w:r w:rsidRPr="008A007C">
        <w:rPr>
          <w:rFonts w:ascii="Times New Roman" w:eastAsia="Times New Roman" w:hAnsi="Times New Roman" w:cs="Times New Roman"/>
          <w:sz w:val="24"/>
          <w:szCs w:val="24"/>
        </w:rPr>
        <w:t xml:space="preserve"> fa0/9</w:t>
      </w:r>
    </w:p>
    <w:p w:rsidR="008A007C" w:rsidRPr="008A007C" w:rsidRDefault="008A007C" w:rsidP="008A007C">
      <w:pPr>
        <w:spacing w:after="0" w:line="240" w:lineRule="auto"/>
        <w:rPr>
          <w:rFonts w:ascii="Times New Roman" w:eastAsia="Times New Roman" w:hAnsi="Times New Roman" w:cs="Times New Roman"/>
          <w:sz w:val="24"/>
          <w:szCs w:val="24"/>
        </w:rPr>
      </w:pPr>
      <w:proofErr w:type="gramStart"/>
      <w:r w:rsidRPr="008A007C">
        <w:rPr>
          <w:rFonts w:ascii="Times New Roman" w:eastAsia="Times New Roman" w:hAnsi="Times New Roman" w:cs="Times New Roman"/>
          <w:sz w:val="24"/>
          <w:szCs w:val="24"/>
        </w:rPr>
        <w:t>2950T1(</w:t>
      </w:r>
      <w:proofErr w:type="spellStart"/>
      <w:proofErr w:type="gramEnd"/>
      <w:r w:rsidRPr="008A007C">
        <w:rPr>
          <w:rFonts w:ascii="Times New Roman" w:eastAsia="Times New Roman" w:hAnsi="Times New Roman" w:cs="Times New Roman"/>
          <w:sz w:val="24"/>
          <w:szCs w:val="24"/>
        </w:rPr>
        <w:t>config-if</w:t>
      </w:r>
      <w:proofErr w:type="spellEnd"/>
      <w:r w:rsidRPr="008A007C">
        <w:rPr>
          <w:rFonts w:ascii="Times New Roman" w:eastAsia="Times New Roman" w:hAnsi="Times New Roman" w:cs="Times New Roman"/>
          <w:sz w:val="24"/>
          <w:szCs w:val="24"/>
        </w:rPr>
        <w:t>)#</w:t>
      </w:r>
      <w:proofErr w:type="spellStart"/>
      <w:r w:rsidRPr="008A007C">
        <w:rPr>
          <w:rFonts w:ascii="Times New Roman" w:eastAsia="Times New Roman" w:hAnsi="Times New Roman" w:cs="Times New Roman"/>
          <w:sz w:val="24"/>
          <w:szCs w:val="24"/>
        </w:rPr>
        <w:t>channel-group</w:t>
      </w:r>
      <w:proofErr w:type="spellEnd"/>
      <w:r w:rsidRPr="008A007C">
        <w:rPr>
          <w:rFonts w:ascii="Times New Roman" w:eastAsia="Times New Roman" w:hAnsi="Times New Roman" w:cs="Times New Roman"/>
          <w:sz w:val="24"/>
          <w:szCs w:val="24"/>
        </w:rPr>
        <w:t xml:space="preserve"> 2 </w:t>
      </w:r>
      <w:proofErr w:type="spellStart"/>
      <w:r w:rsidRPr="008A007C">
        <w:rPr>
          <w:rFonts w:ascii="Times New Roman" w:eastAsia="Times New Roman" w:hAnsi="Times New Roman" w:cs="Times New Roman"/>
          <w:sz w:val="24"/>
          <w:szCs w:val="24"/>
        </w:rPr>
        <w:t>mode</w:t>
      </w:r>
      <w:proofErr w:type="spellEnd"/>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desirable</w:t>
      </w:r>
      <w:proofErr w:type="spellEnd"/>
    </w:p>
    <w:p w:rsidR="008A007C" w:rsidRPr="008A007C" w:rsidRDefault="008A007C" w:rsidP="008A007C">
      <w:pPr>
        <w:spacing w:after="0" w:line="240" w:lineRule="auto"/>
        <w:rPr>
          <w:rFonts w:ascii="Times New Roman" w:eastAsia="Times New Roman" w:hAnsi="Times New Roman" w:cs="Times New Roman"/>
          <w:sz w:val="24"/>
          <w:szCs w:val="24"/>
        </w:rPr>
      </w:pPr>
      <w:proofErr w:type="gramStart"/>
      <w:r w:rsidRPr="008A007C">
        <w:rPr>
          <w:rFonts w:ascii="Times New Roman" w:eastAsia="Times New Roman" w:hAnsi="Times New Roman" w:cs="Times New Roman"/>
          <w:sz w:val="24"/>
          <w:szCs w:val="24"/>
        </w:rPr>
        <w:t>2950T1(</w:t>
      </w:r>
      <w:proofErr w:type="spellStart"/>
      <w:proofErr w:type="gramEnd"/>
      <w:r w:rsidRPr="008A007C">
        <w:rPr>
          <w:rFonts w:ascii="Times New Roman" w:eastAsia="Times New Roman" w:hAnsi="Times New Roman" w:cs="Times New Roman"/>
          <w:sz w:val="24"/>
          <w:szCs w:val="24"/>
        </w:rPr>
        <w:t>config-if</w:t>
      </w:r>
      <w:proofErr w:type="spellEnd"/>
      <w:r w:rsidRPr="008A007C">
        <w:rPr>
          <w:rFonts w:ascii="Times New Roman" w:eastAsia="Times New Roman" w:hAnsi="Times New Roman" w:cs="Times New Roman"/>
          <w:sz w:val="24"/>
          <w:szCs w:val="24"/>
        </w:rPr>
        <w:t>)#</w:t>
      </w:r>
      <w:proofErr w:type="spellStart"/>
      <w:r w:rsidRPr="008A007C">
        <w:rPr>
          <w:rFonts w:ascii="Times New Roman" w:eastAsia="Times New Roman" w:hAnsi="Times New Roman" w:cs="Times New Roman"/>
          <w:sz w:val="24"/>
          <w:szCs w:val="24"/>
        </w:rPr>
        <w:t>speed</w:t>
      </w:r>
      <w:proofErr w:type="spellEnd"/>
      <w:r w:rsidRPr="008A007C">
        <w:rPr>
          <w:rFonts w:ascii="Times New Roman" w:eastAsia="Times New Roman" w:hAnsi="Times New Roman" w:cs="Times New Roman"/>
          <w:sz w:val="24"/>
          <w:szCs w:val="24"/>
        </w:rPr>
        <w:t xml:space="preserve"> 100</w:t>
      </w:r>
    </w:p>
    <w:p w:rsidR="008A007C" w:rsidRPr="008A007C" w:rsidRDefault="008A007C" w:rsidP="008A007C">
      <w:pPr>
        <w:spacing w:after="0" w:line="240" w:lineRule="auto"/>
        <w:rPr>
          <w:rFonts w:ascii="Times New Roman" w:eastAsia="Times New Roman" w:hAnsi="Times New Roman" w:cs="Times New Roman"/>
          <w:sz w:val="24"/>
          <w:szCs w:val="24"/>
        </w:rPr>
      </w:pPr>
      <w:proofErr w:type="gramStart"/>
      <w:r w:rsidRPr="008A007C">
        <w:rPr>
          <w:rFonts w:ascii="Times New Roman" w:eastAsia="Times New Roman" w:hAnsi="Times New Roman" w:cs="Times New Roman"/>
          <w:sz w:val="24"/>
          <w:szCs w:val="24"/>
        </w:rPr>
        <w:t>2950T1(</w:t>
      </w:r>
      <w:proofErr w:type="spellStart"/>
      <w:proofErr w:type="gramEnd"/>
      <w:r w:rsidRPr="008A007C">
        <w:rPr>
          <w:rFonts w:ascii="Times New Roman" w:eastAsia="Times New Roman" w:hAnsi="Times New Roman" w:cs="Times New Roman"/>
          <w:sz w:val="24"/>
          <w:szCs w:val="24"/>
        </w:rPr>
        <w:t>config-if</w:t>
      </w:r>
      <w:proofErr w:type="spellEnd"/>
      <w:r w:rsidRPr="008A007C">
        <w:rPr>
          <w:rFonts w:ascii="Times New Roman" w:eastAsia="Times New Roman" w:hAnsi="Times New Roman" w:cs="Times New Roman"/>
          <w:sz w:val="24"/>
          <w:szCs w:val="24"/>
        </w:rPr>
        <w:t>)#</w:t>
      </w:r>
      <w:proofErr w:type="spellStart"/>
      <w:r w:rsidRPr="008A007C">
        <w:rPr>
          <w:rFonts w:ascii="Times New Roman" w:eastAsia="Times New Roman" w:hAnsi="Times New Roman" w:cs="Times New Roman"/>
          <w:sz w:val="24"/>
          <w:szCs w:val="24"/>
        </w:rPr>
        <w:t>duplex</w:t>
      </w:r>
      <w:proofErr w:type="spellEnd"/>
      <w:r w:rsidRPr="008A007C">
        <w:rPr>
          <w:rFonts w:ascii="Times New Roman" w:eastAsia="Times New Roman" w:hAnsi="Times New Roman" w:cs="Times New Roman"/>
          <w:sz w:val="24"/>
          <w:szCs w:val="24"/>
        </w:rPr>
        <w:t xml:space="preserve"> full</w:t>
      </w:r>
    </w:p>
    <w:p w:rsidR="008A007C" w:rsidRPr="008A007C" w:rsidRDefault="008A007C" w:rsidP="008A007C">
      <w:pPr>
        <w:spacing w:after="0" w:line="240" w:lineRule="auto"/>
        <w:rPr>
          <w:rFonts w:ascii="Times New Roman" w:eastAsia="Times New Roman" w:hAnsi="Times New Roman" w:cs="Times New Roman"/>
          <w:sz w:val="24"/>
          <w:szCs w:val="24"/>
        </w:rPr>
      </w:pPr>
      <w:proofErr w:type="gramStart"/>
      <w:r w:rsidRPr="008A007C">
        <w:rPr>
          <w:rFonts w:ascii="Times New Roman" w:eastAsia="Times New Roman" w:hAnsi="Times New Roman" w:cs="Times New Roman"/>
          <w:sz w:val="24"/>
          <w:szCs w:val="24"/>
        </w:rPr>
        <w:t>2950T1(</w:t>
      </w:r>
      <w:proofErr w:type="spellStart"/>
      <w:proofErr w:type="gramEnd"/>
      <w:r w:rsidRPr="008A007C">
        <w:rPr>
          <w:rFonts w:ascii="Times New Roman" w:eastAsia="Times New Roman" w:hAnsi="Times New Roman" w:cs="Times New Roman"/>
          <w:sz w:val="24"/>
          <w:szCs w:val="24"/>
        </w:rPr>
        <w:t>config-if</w:t>
      </w:r>
      <w:proofErr w:type="spellEnd"/>
      <w:r w:rsidRPr="008A007C">
        <w:rPr>
          <w:rFonts w:ascii="Times New Roman" w:eastAsia="Times New Roman" w:hAnsi="Times New Roman" w:cs="Times New Roman"/>
          <w:sz w:val="24"/>
          <w:szCs w:val="24"/>
        </w:rPr>
        <w:t>)#</w:t>
      </w:r>
      <w:proofErr w:type="spellStart"/>
      <w:r w:rsidRPr="008A007C">
        <w:rPr>
          <w:rFonts w:ascii="Times New Roman" w:eastAsia="Times New Roman" w:hAnsi="Times New Roman" w:cs="Times New Roman"/>
          <w:sz w:val="24"/>
          <w:szCs w:val="24"/>
        </w:rPr>
        <w:t>int</w:t>
      </w:r>
      <w:proofErr w:type="spellEnd"/>
      <w:r w:rsidRPr="008A007C">
        <w:rPr>
          <w:rFonts w:ascii="Times New Roman" w:eastAsia="Times New Roman" w:hAnsi="Times New Roman" w:cs="Times New Roman"/>
          <w:sz w:val="24"/>
          <w:szCs w:val="24"/>
        </w:rPr>
        <w:t xml:space="preserve"> fa0/10</w:t>
      </w:r>
    </w:p>
    <w:p w:rsidR="008A007C" w:rsidRPr="008A007C" w:rsidRDefault="008A007C" w:rsidP="008A007C">
      <w:pPr>
        <w:spacing w:after="0" w:line="240" w:lineRule="auto"/>
        <w:rPr>
          <w:rFonts w:ascii="Times New Roman" w:eastAsia="Times New Roman" w:hAnsi="Times New Roman" w:cs="Times New Roman"/>
          <w:sz w:val="24"/>
          <w:szCs w:val="24"/>
        </w:rPr>
      </w:pPr>
      <w:proofErr w:type="gramStart"/>
      <w:r w:rsidRPr="008A007C">
        <w:rPr>
          <w:rFonts w:ascii="Times New Roman" w:eastAsia="Times New Roman" w:hAnsi="Times New Roman" w:cs="Times New Roman"/>
          <w:sz w:val="24"/>
          <w:szCs w:val="24"/>
        </w:rPr>
        <w:t>2950T1(</w:t>
      </w:r>
      <w:proofErr w:type="spellStart"/>
      <w:proofErr w:type="gramEnd"/>
      <w:r w:rsidRPr="008A007C">
        <w:rPr>
          <w:rFonts w:ascii="Times New Roman" w:eastAsia="Times New Roman" w:hAnsi="Times New Roman" w:cs="Times New Roman"/>
          <w:sz w:val="24"/>
          <w:szCs w:val="24"/>
        </w:rPr>
        <w:t>config-if</w:t>
      </w:r>
      <w:proofErr w:type="spellEnd"/>
      <w:r w:rsidRPr="008A007C">
        <w:rPr>
          <w:rFonts w:ascii="Times New Roman" w:eastAsia="Times New Roman" w:hAnsi="Times New Roman" w:cs="Times New Roman"/>
          <w:sz w:val="24"/>
          <w:szCs w:val="24"/>
        </w:rPr>
        <w:t>)#</w:t>
      </w:r>
      <w:proofErr w:type="spellStart"/>
      <w:r w:rsidRPr="008A007C">
        <w:rPr>
          <w:rFonts w:ascii="Times New Roman" w:eastAsia="Times New Roman" w:hAnsi="Times New Roman" w:cs="Times New Roman"/>
          <w:sz w:val="24"/>
          <w:szCs w:val="24"/>
        </w:rPr>
        <w:t>channel-group</w:t>
      </w:r>
      <w:proofErr w:type="spellEnd"/>
      <w:r w:rsidRPr="008A007C">
        <w:rPr>
          <w:rFonts w:ascii="Times New Roman" w:eastAsia="Times New Roman" w:hAnsi="Times New Roman" w:cs="Times New Roman"/>
          <w:sz w:val="24"/>
          <w:szCs w:val="24"/>
        </w:rPr>
        <w:t xml:space="preserve"> 2 </w:t>
      </w:r>
      <w:proofErr w:type="spellStart"/>
      <w:r w:rsidRPr="008A007C">
        <w:rPr>
          <w:rFonts w:ascii="Times New Roman" w:eastAsia="Times New Roman" w:hAnsi="Times New Roman" w:cs="Times New Roman"/>
          <w:sz w:val="24"/>
          <w:szCs w:val="24"/>
        </w:rPr>
        <w:t>mode</w:t>
      </w:r>
      <w:proofErr w:type="spellEnd"/>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desirable</w:t>
      </w:r>
      <w:proofErr w:type="spellEnd"/>
    </w:p>
    <w:p w:rsidR="008A007C" w:rsidRPr="008A007C" w:rsidRDefault="008A007C" w:rsidP="008A007C">
      <w:pPr>
        <w:spacing w:after="0" w:line="240" w:lineRule="auto"/>
        <w:rPr>
          <w:rFonts w:ascii="Times New Roman" w:eastAsia="Times New Roman" w:hAnsi="Times New Roman" w:cs="Times New Roman"/>
          <w:sz w:val="24"/>
          <w:szCs w:val="24"/>
        </w:rPr>
      </w:pPr>
      <w:proofErr w:type="gramStart"/>
      <w:r w:rsidRPr="008A007C">
        <w:rPr>
          <w:rFonts w:ascii="Times New Roman" w:eastAsia="Times New Roman" w:hAnsi="Times New Roman" w:cs="Times New Roman"/>
          <w:sz w:val="24"/>
          <w:szCs w:val="24"/>
        </w:rPr>
        <w:t>2950T1(</w:t>
      </w:r>
      <w:proofErr w:type="spellStart"/>
      <w:proofErr w:type="gramEnd"/>
      <w:r w:rsidRPr="008A007C">
        <w:rPr>
          <w:rFonts w:ascii="Times New Roman" w:eastAsia="Times New Roman" w:hAnsi="Times New Roman" w:cs="Times New Roman"/>
          <w:sz w:val="24"/>
          <w:szCs w:val="24"/>
        </w:rPr>
        <w:t>config-if</w:t>
      </w:r>
      <w:proofErr w:type="spellEnd"/>
      <w:r w:rsidRPr="008A007C">
        <w:rPr>
          <w:rFonts w:ascii="Times New Roman" w:eastAsia="Times New Roman" w:hAnsi="Times New Roman" w:cs="Times New Roman"/>
          <w:sz w:val="24"/>
          <w:szCs w:val="24"/>
        </w:rPr>
        <w:t>)#</w:t>
      </w:r>
      <w:proofErr w:type="spellStart"/>
      <w:r w:rsidRPr="008A007C">
        <w:rPr>
          <w:rFonts w:ascii="Times New Roman" w:eastAsia="Times New Roman" w:hAnsi="Times New Roman" w:cs="Times New Roman"/>
          <w:sz w:val="24"/>
          <w:szCs w:val="24"/>
        </w:rPr>
        <w:t>speed</w:t>
      </w:r>
      <w:proofErr w:type="spellEnd"/>
      <w:r w:rsidRPr="008A007C">
        <w:rPr>
          <w:rFonts w:ascii="Times New Roman" w:eastAsia="Times New Roman" w:hAnsi="Times New Roman" w:cs="Times New Roman"/>
          <w:sz w:val="24"/>
          <w:szCs w:val="24"/>
        </w:rPr>
        <w:t xml:space="preserve"> 100</w:t>
      </w:r>
    </w:p>
    <w:p w:rsidR="008A007C" w:rsidRPr="006F32C3" w:rsidRDefault="008A007C" w:rsidP="008A007C">
      <w:pPr>
        <w:spacing w:after="0" w:line="240" w:lineRule="auto"/>
        <w:rPr>
          <w:ins w:id="23" w:author="Unknown"/>
          <w:rFonts w:ascii="Times New Roman" w:eastAsia="Times New Roman" w:hAnsi="Times New Roman" w:cs="Times New Roman"/>
          <w:sz w:val="24"/>
          <w:szCs w:val="24"/>
        </w:rPr>
      </w:pPr>
      <w:proofErr w:type="gramStart"/>
      <w:r w:rsidRPr="008A007C">
        <w:rPr>
          <w:rFonts w:ascii="Times New Roman" w:eastAsia="Times New Roman" w:hAnsi="Times New Roman" w:cs="Times New Roman"/>
          <w:sz w:val="24"/>
          <w:szCs w:val="24"/>
        </w:rPr>
        <w:t>2950T1(</w:t>
      </w:r>
      <w:proofErr w:type="spellStart"/>
      <w:proofErr w:type="gramEnd"/>
      <w:r w:rsidRPr="008A007C">
        <w:rPr>
          <w:rFonts w:ascii="Times New Roman" w:eastAsia="Times New Roman" w:hAnsi="Times New Roman" w:cs="Times New Roman"/>
          <w:sz w:val="24"/>
          <w:szCs w:val="24"/>
        </w:rPr>
        <w:t>config-if</w:t>
      </w:r>
      <w:proofErr w:type="spellEnd"/>
      <w:r w:rsidRPr="008A007C">
        <w:rPr>
          <w:rFonts w:ascii="Times New Roman" w:eastAsia="Times New Roman" w:hAnsi="Times New Roman" w:cs="Times New Roman"/>
          <w:sz w:val="24"/>
          <w:szCs w:val="24"/>
        </w:rPr>
        <w:t>)#</w:t>
      </w:r>
      <w:proofErr w:type="spellStart"/>
      <w:r w:rsidRPr="008A007C">
        <w:rPr>
          <w:rFonts w:ascii="Times New Roman" w:eastAsia="Times New Roman" w:hAnsi="Times New Roman" w:cs="Times New Roman"/>
          <w:sz w:val="24"/>
          <w:szCs w:val="24"/>
        </w:rPr>
        <w:t>duplex</w:t>
      </w:r>
      <w:proofErr w:type="spellEnd"/>
      <w:r w:rsidRPr="008A007C">
        <w:rPr>
          <w:rFonts w:ascii="Times New Roman" w:eastAsia="Times New Roman" w:hAnsi="Times New Roman" w:cs="Times New Roman"/>
          <w:sz w:val="24"/>
          <w:szCs w:val="24"/>
        </w:rPr>
        <w:t xml:space="preserve"> full</w:t>
      </w:r>
    </w:p>
    <w:p w:rsidR="006F32C3" w:rsidRPr="006F32C3" w:rsidRDefault="006F32C3" w:rsidP="006F32C3">
      <w:pPr>
        <w:pBdr>
          <w:top w:val="single" w:sz="6" w:space="1" w:color="auto"/>
        </w:pBdr>
        <w:spacing w:after="0" w:line="240" w:lineRule="auto"/>
        <w:jc w:val="center"/>
        <w:rPr>
          <w:rFonts w:ascii="Arial" w:eastAsia="Times New Roman" w:hAnsi="Arial" w:cs="Arial"/>
          <w:vanish/>
          <w:sz w:val="16"/>
          <w:szCs w:val="16"/>
        </w:rPr>
      </w:pPr>
      <w:r w:rsidRPr="006F32C3">
        <w:rPr>
          <w:rFonts w:ascii="Arial" w:eastAsia="Times New Roman" w:hAnsi="Arial" w:cs="Arial"/>
          <w:vanish/>
          <w:sz w:val="16"/>
          <w:szCs w:val="16"/>
        </w:rPr>
        <w:t>Final del formulario</w:t>
      </w:r>
    </w:p>
    <w:p w:rsidR="006F32C3" w:rsidRPr="006F32C3" w:rsidRDefault="006F32C3" w:rsidP="006F32C3">
      <w:pPr>
        <w:spacing w:before="100" w:beforeAutospacing="1" w:after="100" w:afterAutospacing="1" w:line="240" w:lineRule="auto"/>
        <w:rPr>
          <w:ins w:id="24" w:author="Unknown"/>
          <w:rFonts w:ascii="Times New Roman" w:eastAsia="Times New Roman" w:hAnsi="Times New Roman" w:cs="Times New Roman"/>
          <w:sz w:val="24"/>
          <w:szCs w:val="24"/>
        </w:rPr>
      </w:pPr>
      <w:ins w:id="25" w:author="Unknown">
        <w:r w:rsidRPr="006F32C3">
          <w:rPr>
            <w:rFonts w:ascii="Times New Roman" w:eastAsia="Times New Roman" w:hAnsi="Times New Roman" w:cs="Times New Roman"/>
            <w:sz w:val="24"/>
            <w:szCs w:val="24"/>
          </w:rPr>
          <w:t xml:space="preserve">Como los </w:t>
        </w:r>
        <w:proofErr w:type="spellStart"/>
        <w:r w:rsidRPr="006F32C3">
          <w:rPr>
            <w:rFonts w:ascii="Times New Roman" w:eastAsia="Times New Roman" w:hAnsi="Times New Roman" w:cs="Times New Roman"/>
            <w:sz w:val="24"/>
            <w:szCs w:val="24"/>
          </w:rPr>
          <w:t>EtherChannels</w:t>
        </w:r>
        <w:proofErr w:type="spellEnd"/>
        <w:r w:rsidRPr="006F32C3">
          <w:rPr>
            <w:rFonts w:ascii="Times New Roman" w:eastAsia="Times New Roman" w:hAnsi="Times New Roman" w:cs="Times New Roman"/>
            <w:sz w:val="24"/>
            <w:szCs w:val="24"/>
          </w:rPr>
          <w:t xml:space="preserve"> se basan en información de la capa 2 principalmente, los enrutadores apenas tienen comandos para mostrar información de un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 por lo que la única información que se puede ver es la de la interfaz virtual:</w:t>
        </w:r>
      </w:ins>
    </w:p>
    <w:p w:rsidR="006F32C3" w:rsidRPr="006F32C3" w:rsidRDefault="006F32C3" w:rsidP="006F32C3">
      <w:pPr>
        <w:pBdr>
          <w:bottom w:val="single" w:sz="6" w:space="1" w:color="auto"/>
        </w:pBdr>
        <w:spacing w:after="0" w:line="240" w:lineRule="auto"/>
        <w:jc w:val="center"/>
        <w:rPr>
          <w:rFonts w:ascii="Arial" w:eastAsia="Times New Roman" w:hAnsi="Arial" w:cs="Arial"/>
          <w:vanish/>
          <w:sz w:val="16"/>
          <w:szCs w:val="16"/>
        </w:rPr>
      </w:pPr>
      <w:r w:rsidRPr="006F32C3">
        <w:rPr>
          <w:rFonts w:ascii="Arial" w:eastAsia="Times New Roman" w:hAnsi="Arial" w:cs="Arial"/>
          <w:vanish/>
          <w:sz w:val="16"/>
          <w:szCs w:val="16"/>
        </w:rPr>
        <w:t>Principio del formulario</w:t>
      </w:r>
    </w:p>
    <w:p w:rsidR="006F32C3" w:rsidRDefault="003F6FE2" w:rsidP="006F32C3">
      <w:pPr>
        <w:spacing w:after="0" w:line="240" w:lineRule="auto"/>
        <w:jc w:val="center"/>
        <w:rPr>
          <w:rFonts w:ascii="Times New Roman" w:eastAsia="Times New Roman" w:hAnsi="Times New Roman" w:cs="Times New Roman"/>
          <w:sz w:val="24"/>
          <w:szCs w:val="24"/>
        </w:rPr>
      </w:pPr>
      <w:ins w:id="26" w:author="Unknown">
        <w:r w:rsidRPr="006F32C3">
          <w:rPr>
            <w:rFonts w:ascii="Times New Roman" w:eastAsia="Times New Roman" w:hAnsi="Times New Roman" w:cs="Times New Roman"/>
            <w:sz w:val="24"/>
            <w:szCs w:val="24"/>
          </w:rPr>
          <w:object w:dxaOrig="225" w:dyaOrig="225">
            <v:shape id="_x0000_i1070" type="#_x0000_t75" style="width:136.5pt;height:60.75pt" o:ole="">
              <v:imagedata r:id="rId30" o:title=""/>
            </v:shape>
            <w:control r:id="rId31" w:name="DefaultOcxName6" w:shapeid="_x0000_i1070"/>
          </w:object>
        </w:r>
      </w:ins>
    </w:p>
    <w:p w:rsidR="008A007C" w:rsidRDefault="008A007C" w:rsidP="008A007C">
      <w:pPr>
        <w:spacing w:after="0" w:line="240" w:lineRule="auto"/>
        <w:rPr>
          <w:rFonts w:ascii="Times New Roman" w:eastAsia="Times New Roman" w:hAnsi="Times New Roman" w:cs="Times New Roman"/>
          <w:sz w:val="24"/>
          <w:szCs w:val="24"/>
        </w:rPr>
      </w:pPr>
    </w:p>
    <w:p w:rsidR="008A007C" w:rsidRDefault="008A007C" w:rsidP="008A007C">
      <w:pPr>
        <w:spacing w:after="0" w:line="240" w:lineRule="auto"/>
        <w:rPr>
          <w:rFonts w:ascii="Times New Roman" w:eastAsia="Times New Roman" w:hAnsi="Times New Roman" w:cs="Times New Roman"/>
          <w:sz w:val="24"/>
          <w:szCs w:val="24"/>
        </w:rPr>
      </w:pPr>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lastRenderedPageBreak/>
        <w:t xml:space="preserve">7206#show interfaces </w:t>
      </w:r>
      <w:proofErr w:type="spellStart"/>
      <w:r w:rsidRPr="008A007C">
        <w:rPr>
          <w:rFonts w:ascii="Times New Roman" w:eastAsia="Times New Roman" w:hAnsi="Times New Roman" w:cs="Times New Roman"/>
          <w:sz w:val="24"/>
          <w:szCs w:val="24"/>
        </w:rPr>
        <w:t>port-channel</w:t>
      </w:r>
      <w:proofErr w:type="spellEnd"/>
      <w:r w:rsidRPr="008A007C">
        <w:rPr>
          <w:rFonts w:ascii="Times New Roman" w:eastAsia="Times New Roman" w:hAnsi="Times New Roman" w:cs="Times New Roman"/>
          <w:sz w:val="24"/>
          <w:szCs w:val="24"/>
        </w:rPr>
        <w:t xml:space="preserve"> 1</w:t>
      </w:r>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Port-channel1 </w:t>
      </w:r>
      <w:proofErr w:type="spellStart"/>
      <w:r w:rsidRPr="008A007C">
        <w:rPr>
          <w:rFonts w:ascii="Times New Roman" w:eastAsia="Times New Roman" w:hAnsi="Times New Roman" w:cs="Times New Roman"/>
          <w:sz w:val="24"/>
          <w:szCs w:val="24"/>
        </w:rPr>
        <w:t>is</w:t>
      </w:r>
      <w:proofErr w:type="spellEnd"/>
      <w:r w:rsidRPr="008A007C">
        <w:rPr>
          <w:rFonts w:ascii="Times New Roman" w:eastAsia="Times New Roman" w:hAnsi="Times New Roman" w:cs="Times New Roman"/>
          <w:sz w:val="24"/>
          <w:szCs w:val="24"/>
        </w:rPr>
        <w:t xml:space="preserve"> up, line </w:t>
      </w:r>
      <w:proofErr w:type="spellStart"/>
      <w:r w:rsidRPr="008A007C">
        <w:rPr>
          <w:rFonts w:ascii="Times New Roman" w:eastAsia="Times New Roman" w:hAnsi="Times New Roman" w:cs="Times New Roman"/>
          <w:sz w:val="24"/>
          <w:szCs w:val="24"/>
        </w:rPr>
        <w:t>protocol</w:t>
      </w:r>
      <w:proofErr w:type="spellEnd"/>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is</w:t>
      </w:r>
      <w:proofErr w:type="spellEnd"/>
      <w:r w:rsidRPr="008A007C">
        <w:rPr>
          <w:rFonts w:ascii="Times New Roman" w:eastAsia="Times New Roman" w:hAnsi="Times New Roman" w:cs="Times New Roman"/>
          <w:sz w:val="24"/>
          <w:szCs w:val="24"/>
        </w:rPr>
        <w:t xml:space="preserve"> up</w:t>
      </w:r>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Hardware </w:t>
      </w:r>
      <w:proofErr w:type="spellStart"/>
      <w:r w:rsidRPr="008A007C">
        <w:rPr>
          <w:rFonts w:ascii="Times New Roman" w:eastAsia="Times New Roman" w:hAnsi="Times New Roman" w:cs="Times New Roman"/>
          <w:sz w:val="24"/>
          <w:szCs w:val="24"/>
        </w:rPr>
        <w:t>is</w:t>
      </w:r>
      <w:proofErr w:type="spellEnd"/>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FEChannel</w:t>
      </w:r>
      <w:proofErr w:type="spellEnd"/>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address</w:t>
      </w:r>
      <w:proofErr w:type="spellEnd"/>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is</w:t>
      </w:r>
      <w:proofErr w:type="spellEnd"/>
      <w:r w:rsidRPr="008A007C">
        <w:rPr>
          <w:rFonts w:ascii="Times New Roman" w:eastAsia="Times New Roman" w:hAnsi="Times New Roman" w:cs="Times New Roman"/>
          <w:sz w:val="24"/>
          <w:szCs w:val="24"/>
        </w:rPr>
        <w:t xml:space="preserve"> 0030.7141.d000 (</w:t>
      </w:r>
      <w:proofErr w:type="spellStart"/>
      <w:r w:rsidRPr="008A007C">
        <w:rPr>
          <w:rFonts w:ascii="Times New Roman" w:eastAsia="Times New Roman" w:hAnsi="Times New Roman" w:cs="Times New Roman"/>
          <w:sz w:val="24"/>
          <w:szCs w:val="24"/>
        </w:rPr>
        <w:t>bia</w:t>
      </w:r>
      <w:proofErr w:type="spellEnd"/>
      <w:r w:rsidRPr="008A007C">
        <w:rPr>
          <w:rFonts w:ascii="Times New Roman" w:eastAsia="Times New Roman" w:hAnsi="Times New Roman" w:cs="Times New Roman"/>
          <w:sz w:val="24"/>
          <w:szCs w:val="24"/>
        </w:rPr>
        <w:t xml:space="preserve"> 0030.7141.d000)</w:t>
      </w:r>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Internet </w:t>
      </w:r>
      <w:proofErr w:type="spellStart"/>
      <w:r w:rsidRPr="008A007C">
        <w:rPr>
          <w:rFonts w:ascii="Times New Roman" w:eastAsia="Times New Roman" w:hAnsi="Times New Roman" w:cs="Times New Roman"/>
          <w:sz w:val="24"/>
          <w:szCs w:val="24"/>
        </w:rPr>
        <w:t>address</w:t>
      </w:r>
      <w:proofErr w:type="spellEnd"/>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is</w:t>
      </w:r>
      <w:proofErr w:type="spellEnd"/>
      <w:r w:rsidRPr="008A007C">
        <w:rPr>
          <w:rFonts w:ascii="Times New Roman" w:eastAsia="Times New Roman" w:hAnsi="Times New Roman" w:cs="Times New Roman"/>
          <w:sz w:val="24"/>
          <w:szCs w:val="24"/>
        </w:rPr>
        <w:t xml:space="preserve"> 20.0.0.254/24</w:t>
      </w:r>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MTU 1500 bytes, BW 200000 Kbit, DLY 100 </w:t>
      </w:r>
      <w:proofErr w:type="spellStart"/>
      <w:r w:rsidRPr="008A007C">
        <w:rPr>
          <w:rFonts w:ascii="Times New Roman" w:eastAsia="Times New Roman" w:hAnsi="Times New Roman" w:cs="Times New Roman"/>
          <w:sz w:val="24"/>
          <w:szCs w:val="24"/>
        </w:rPr>
        <w:t>usec</w:t>
      </w:r>
      <w:proofErr w:type="spellEnd"/>
      <w:r w:rsidRPr="008A007C">
        <w:rPr>
          <w:rFonts w:ascii="Times New Roman" w:eastAsia="Times New Roman" w:hAnsi="Times New Roman" w:cs="Times New Roman"/>
          <w:sz w:val="24"/>
          <w:szCs w:val="24"/>
        </w:rPr>
        <w:t>,</w:t>
      </w:r>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w:t>
      </w:r>
      <w:proofErr w:type="spellStart"/>
      <w:proofErr w:type="gramStart"/>
      <w:r w:rsidRPr="008A007C">
        <w:rPr>
          <w:rFonts w:ascii="Times New Roman" w:eastAsia="Times New Roman" w:hAnsi="Times New Roman" w:cs="Times New Roman"/>
          <w:sz w:val="24"/>
          <w:szCs w:val="24"/>
        </w:rPr>
        <w:t>reliability</w:t>
      </w:r>
      <w:proofErr w:type="spellEnd"/>
      <w:proofErr w:type="gramEnd"/>
      <w:r w:rsidRPr="008A007C">
        <w:rPr>
          <w:rFonts w:ascii="Times New Roman" w:eastAsia="Times New Roman" w:hAnsi="Times New Roman" w:cs="Times New Roman"/>
          <w:sz w:val="24"/>
          <w:szCs w:val="24"/>
        </w:rPr>
        <w:t xml:space="preserve"> 255/255, </w:t>
      </w:r>
      <w:proofErr w:type="spellStart"/>
      <w:r w:rsidRPr="008A007C">
        <w:rPr>
          <w:rFonts w:ascii="Times New Roman" w:eastAsia="Times New Roman" w:hAnsi="Times New Roman" w:cs="Times New Roman"/>
          <w:sz w:val="24"/>
          <w:szCs w:val="24"/>
        </w:rPr>
        <w:t>txload</w:t>
      </w:r>
      <w:proofErr w:type="spellEnd"/>
      <w:r w:rsidRPr="008A007C">
        <w:rPr>
          <w:rFonts w:ascii="Times New Roman" w:eastAsia="Times New Roman" w:hAnsi="Times New Roman" w:cs="Times New Roman"/>
          <w:sz w:val="24"/>
          <w:szCs w:val="24"/>
        </w:rPr>
        <w:t xml:space="preserve"> 1/255, </w:t>
      </w:r>
      <w:proofErr w:type="spellStart"/>
      <w:r w:rsidRPr="008A007C">
        <w:rPr>
          <w:rFonts w:ascii="Times New Roman" w:eastAsia="Times New Roman" w:hAnsi="Times New Roman" w:cs="Times New Roman"/>
          <w:sz w:val="24"/>
          <w:szCs w:val="24"/>
        </w:rPr>
        <w:t>rxload</w:t>
      </w:r>
      <w:proofErr w:type="spellEnd"/>
      <w:r w:rsidRPr="008A007C">
        <w:rPr>
          <w:rFonts w:ascii="Times New Roman" w:eastAsia="Times New Roman" w:hAnsi="Times New Roman" w:cs="Times New Roman"/>
          <w:sz w:val="24"/>
          <w:szCs w:val="24"/>
        </w:rPr>
        <w:t xml:space="preserve"> 1/255</w:t>
      </w:r>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Encapsulation</w:t>
      </w:r>
      <w:proofErr w:type="spellEnd"/>
      <w:r w:rsidRPr="008A007C">
        <w:rPr>
          <w:rFonts w:ascii="Times New Roman" w:eastAsia="Times New Roman" w:hAnsi="Times New Roman" w:cs="Times New Roman"/>
          <w:sz w:val="24"/>
          <w:szCs w:val="24"/>
        </w:rPr>
        <w:t xml:space="preserve"> ARPA, </w:t>
      </w:r>
      <w:proofErr w:type="spellStart"/>
      <w:r w:rsidRPr="008A007C">
        <w:rPr>
          <w:rFonts w:ascii="Times New Roman" w:eastAsia="Times New Roman" w:hAnsi="Times New Roman" w:cs="Times New Roman"/>
          <w:sz w:val="24"/>
          <w:szCs w:val="24"/>
        </w:rPr>
        <w:t>loopback</w:t>
      </w:r>
      <w:proofErr w:type="spellEnd"/>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not</w:t>
      </w:r>
      <w:proofErr w:type="spellEnd"/>
      <w:r w:rsidRPr="008A007C">
        <w:rPr>
          <w:rFonts w:ascii="Times New Roman" w:eastAsia="Times New Roman" w:hAnsi="Times New Roman" w:cs="Times New Roman"/>
          <w:sz w:val="24"/>
          <w:szCs w:val="24"/>
        </w:rPr>
        <w:t xml:space="preserve"> set</w:t>
      </w:r>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Keepalive</w:t>
      </w:r>
      <w:proofErr w:type="spellEnd"/>
      <w:r w:rsidRPr="008A007C">
        <w:rPr>
          <w:rFonts w:ascii="Times New Roman" w:eastAsia="Times New Roman" w:hAnsi="Times New Roman" w:cs="Times New Roman"/>
          <w:sz w:val="24"/>
          <w:szCs w:val="24"/>
        </w:rPr>
        <w:t xml:space="preserve"> set (10 </w:t>
      </w:r>
      <w:proofErr w:type="spellStart"/>
      <w:r w:rsidRPr="008A007C">
        <w:rPr>
          <w:rFonts w:ascii="Times New Roman" w:eastAsia="Times New Roman" w:hAnsi="Times New Roman" w:cs="Times New Roman"/>
          <w:sz w:val="24"/>
          <w:szCs w:val="24"/>
        </w:rPr>
        <w:t>sec</w:t>
      </w:r>
      <w:proofErr w:type="spellEnd"/>
      <w:r w:rsidRPr="008A007C">
        <w:rPr>
          <w:rFonts w:ascii="Times New Roman" w:eastAsia="Times New Roman" w:hAnsi="Times New Roman" w:cs="Times New Roman"/>
          <w:sz w:val="24"/>
          <w:szCs w:val="24"/>
        </w:rPr>
        <w:t>)</w:t>
      </w:r>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ARP </w:t>
      </w:r>
      <w:proofErr w:type="spellStart"/>
      <w:r w:rsidRPr="008A007C">
        <w:rPr>
          <w:rFonts w:ascii="Times New Roman" w:eastAsia="Times New Roman" w:hAnsi="Times New Roman" w:cs="Times New Roman"/>
          <w:sz w:val="24"/>
          <w:szCs w:val="24"/>
        </w:rPr>
        <w:t>type</w:t>
      </w:r>
      <w:proofErr w:type="spellEnd"/>
      <w:r w:rsidRPr="008A007C">
        <w:rPr>
          <w:rFonts w:ascii="Times New Roman" w:eastAsia="Times New Roman" w:hAnsi="Times New Roman" w:cs="Times New Roman"/>
          <w:sz w:val="24"/>
          <w:szCs w:val="24"/>
        </w:rPr>
        <w:t xml:space="preserve">: ARPA, ARP </w:t>
      </w:r>
      <w:proofErr w:type="spellStart"/>
      <w:r w:rsidRPr="008A007C">
        <w:rPr>
          <w:rFonts w:ascii="Times New Roman" w:eastAsia="Times New Roman" w:hAnsi="Times New Roman" w:cs="Times New Roman"/>
          <w:sz w:val="24"/>
          <w:szCs w:val="24"/>
        </w:rPr>
        <w:t>Timeout</w:t>
      </w:r>
      <w:proofErr w:type="spellEnd"/>
      <w:r w:rsidRPr="008A007C">
        <w:rPr>
          <w:rFonts w:ascii="Times New Roman" w:eastAsia="Times New Roman" w:hAnsi="Times New Roman" w:cs="Times New Roman"/>
          <w:sz w:val="24"/>
          <w:szCs w:val="24"/>
        </w:rPr>
        <w:t xml:space="preserve"> 04:00:00</w:t>
      </w:r>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No. of active </w:t>
      </w:r>
      <w:proofErr w:type="spellStart"/>
      <w:r w:rsidRPr="008A007C">
        <w:rPr>
          <w:rFonts w:ascii="Times New Roman" w:eastAsia="Times New Roman" w:hAnsi="Times New Roman" w:cs="Times New Roman"/>
          <w:sz w:val="24"/>
          <w:szCs w:val="24"/>
        </w:rPr>
        <w:t>members</w:t>
      </w:r>
      <w:proofErr w:type="spellEnd"/>
      <w:r w:rsidRPr="008A007C">
        <w:rPr>
          <w:rFonts w:ascii="Times New Roman" w:eastAsia="Times New Roman" w:hAnsi="Times New Roman" w:cs="Times New Roman"/>
          <w:sz w:val="24"/>
          <w:szCs w:val="24"/>
        </w:rPr>
        <w:t xml:space="preserve"> in </w:t>
      </w:r>
      <w:proofErr w:type="spellStart"/>
      <w:r w:rsidRPr="008A007C">
        <w:rPr>
          <w:rFonts w:ascii="Times New Roman" w:eastAsia="Times New Roman" w:hAnsi="Times New Roman" w:cs="Times New Roman"/>
          <w:sz w:val="24"/>
          <w:szCs w:val="24"/>
        </w:rPr>
        <w:t>this</w:t>
      </w:r>
      <w:proofErr w:type="spellEnd"/>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channel</w:t>
      </w:r>
      <w:proofErr w:type="spellEnd"/>
      <w:r w:rsidRPr="008A007C">
        <w:rPr>
          <w:rFonts w:ascii="Times New Roman" w:eastAsia="Times New Roman" w:hAnsi="Times New Roman" w:cs="Times New Roman"/>
          <w:sz w:val="24"/>
          <w:szCs w:val="24"/>
        </w:rPr>
        <w:t>: 2</w:t>
      </w:r>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Member</w:t>
      </w:r>
      <w:proofErr w:type="spellEnd"/>
      <w:r w:rsidRPr="008A007C">
        <w:rPr>
          <w:rFonts w:ascii="Times New Roman" w:eastAsia="Times New Roman" w:hAnsi="Times New Roman" w:cs="Times New Roman"/>
          <w:sz w:val="24"/>
          <w:szCs w:val="24"/>
        </w:rPr>
        <w:t xml:space="preserve"> </w:t>
      </w:r>
      <w:proofErr w:type="gramStart"/>
      <w:r w:rsidRPr="008A007C">
        <w:rPr>
          <w:rFonts w:ascii="Times New Roman" w:eastAsia="Times New Roman" w:hAnsi="Times New Roman" w:cs="Times New Roman"/>
          <w:sz w:val="24"/>
          <w:szCs w:val="24"/>
        </w:rPr>
        <w:t>0 :</w:t>
      </w:r>
      <w:proofErr w:type="gramEnd"/>
      <w:r w:rsidRPr="008A007C">
        <w:rPr>
          <w:rFonts w:ascii="Times New Roman" w:eastAsia="Times New Roman" w:hAnsi="Times New Roman" w:cs="Times New Roman"/>
          <w:sz w:val="24"/>
          <w:szCs w:val="24"/>
        </w:rPr>
        <w:t xml:space="preserve"> FastEthernet0/0 , Full-</w:t>
      </w:r>
      <w:proofErr w:type="spellStart"/>
      <w:r w:rsidRPr="008A007C">
        <w:rPr>
          <w:rFonts w:ascii="Times New Roman" w:eastAsia="Times New Roman" w:hAnsi="Times New Roman" w:cs="Times New Roman"/>
          <w:sz w:val="24"/>
          <w:szCs w:val="24"/>
        </w:rPr>
        <w:t>duplex</w:t>
      </w:r>
      <w:proofErr w:type="spellEnd"/>
      <w:r w:rsidRPr="008A007C">
        <w:rPr>
          <w:rFonts w:ascii="Times New Roman" w:eastAsia="Times New Roman" w:hAnsi="Times New Roman" w:cs="Times New Roman"/>
          <w:sz w:val="24"/>
          <w:szCs w:val="24"/>
        </w:rPr>
        <w:t>, 100Mb/s</w:t>
      </w:r>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Member</w:t>
      </w:r>
      <w:proofErr w:type="spellEnd"/>
      <w:r w:rsidRPr="008A007C">
        <w:rPr>
          <w:rFonts w:ascii="Times New Roman" w:eastAsia="Times New Roman" w:hAnsi="Times New Roman" w:cs="Times New Roman"/>
          <w:sz w:val="24"/>
          <w:szCs w:val="24"/>
        </w:rPr>
        <w:t xml:space="preserve"> </w:t>
      </w:r>
      <w:proofErr w:type="gramStart"/>
      <w:r w:rsidRPr="008A007C">
        <w:rPr>
          <w:rFonts w:ascii="Times New Roman" w:eastAsia="Times New Roman" w:hAnsi="Times New Roman" w:cs="Times New Roman"/>
          <w:sz w:val="24"/>
          <w:szCs w:val="24"/>
        </w:rPr>
        <w:t>1 :</w:t>
      </w:r>
      <w:proofErr w:type="gramEnd"/>
      <w:r w:rsidRPr="008A007C">
        <w:rPr>
          <w:rFonts w:ascii="Times New Roman" w:eastAsia="Times New Roman" w:hAnsi="Times New Roman" w:cs="Times New Roman"/>
          <w:sz w:val="24"/>
          <w:szCs w:val="24"/>
        </w:rPr>
        <w:t xml:space="preserve"> FastEthernet1/0 , Full-</w:t>
      </w:r>
      <w:proofErr w:type="spellStart"/>
      <w:r w:rsidRPr="008A007C">
        <w:rPr>
          <w:rFonts w:ascii="Times New Roman" w:eastAsia="Times New Roman" w:hAnsi="Times New Roman" w:cs="Times New Roman"/>
          <w:sz w:val="24"/>
          <w:szCs w:val="24"/>
        </w:rPr>
        <w:t>duplex</w:t>
      </w:r>
      <w:proofErr w:type="spellEnd"/>
      <w:r w:rsidRPr="008A007C">
        <w:rPr>
          <w:rFonts w:ascii="Times New Roman" w:eastAsia="Times New Roman" w:hAnsi="Times New Roman" w:cs="Times New Roman"/>
          <w:sz w:val="24"/>
          <w:szCs w:val="24"/>
        </w:rPr>
        <w:t>, 100Mb/s</w:t>
      </w:r>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No. of Non-active </w:t>
      </w:r>
      <w:proofErr w:type="spellStart"/>
      <w:r w:rsidRPr="008A007C">
        <w:rPr>
          <w:rFonts w:ascii="Times New Roman" w:eastAsia="Times New Roman" w:hAnsi="Times New Roman" w:cs="Times New Roman"/>
          <w:sz w:val="24"/>
          <w:szCs w:val="24"/>
        </w:rPr>
        <w:t>members</w:t>
      </w:r>
      <w:proofErr w:type="spellEnd"/>
      <w:r w:rsidRPr="008A007C">
        <w:rPr>
          <w:rFonts w:ascii="Times New Roman" w:eastAsia="Times New Roman" w:hAnsi="Times New Roman" w:cs="Times New Roman"/>
          <w:sz w:val="24"/>
          <w:szCs w:val="24"/>
        </w:rPr>
        <w:t xml:space="preserve"> in </w:t>
      </w:r>
      <w:proofErr w:type="spellStart"/>
      <w:r w:rsidRPr="008A007C">
        <w:rPr>
          <w:rFonts w:ascii="Times New Roman" w:eastAsia="Times New Roman" w:hAnsi="Times New Roman" w:cs="Times New Roman"/>
          <w:sz w:val="24"/>
          <w:szCs w:val="24"/>
        </w:rPr>
        <w:t>this</w:t>
      </w:r>
      <w:proofErr w:type="spellEnd"/>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channel</w:t>
      </w:r>
      <w:proofErr w:type="spellEnd"/>
      <w:r w:rsidRPr="008A007C">
        <w:rPr>
          <w:rFonts w:ascii="Times New Roman" w:eastAsia="Times New Roman" w:hAnsi="Times New Roman" w:cs="Times New Roman"/>
          <w:sz w:val="24"/>
          <w:szCs w:val="24"/>
        </w:rPr>
        <w:t>: 0</w:t>
      </w:r>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Last</w:t>
      </w:r>
      <w:proofErr w:type="spellEnd"/>
      <w:r w:rsidRPr="008A007C">
        <w:rPr>
          <w:rFonts w:ascii="Times New Roman" w:eastAsia="Times New Roman" w:hAnsi="Times New Roman" w:cs="Times New Roman"/>
          <w:sz w:val="24"/>
          <w:szCs w:val="24"/>
        </w:rPr>
        <w:t xml:space="preserve"> input 00:00:00, output </w:t>
      </w:r>
      <w:proofErr w:type="spellStart"/>
      <w:r w:rsidRPr="008A007C">
        <w:rPr>
          <w:rFonts w:ascii="Times New Roman" w:eastAsia="Times New Roman" w:hAnsi="Times New Roman" w:cs="Times New Roman"/>
          <w:sz w:val="24"/>
          <w:szCs w:val="24"/>
        </w:rPr>
        <w:t>never</w:t>
      </w:r>
      <w:proofErr w:type="spellEnd"/>
      <w:r w:rsidRPr="008A007C">
        <w:rPr>
          <w:rFonts w:ascii="Times New Roman" w:eastAsia="Times New Roman" w:hAnsi="Times New Roman" w:cs="Times New Roman"/>
          <w:sz w:val="24"/>
          <w:szCs w:val="24"/>
        </w:rPr>
        <w:t xml:space="preserve">, output </w:t>
      </w:r>
      <w:proofErr w:type="spellStart"/>
      <w:r w:rsidRPr="008A007C">
        <w:rPr>
          <w:rFonts w:ascii="Times New Roman" w:eastAsia="Times New Roman" w:hAnsi="Times New Roman" w:cs="Times New Roman"/>
          <w:sz w:val="24"/>
          <w:szCs w:val="24"/>
        </w:rPr>
        <w:t>hang</w:t>
      </w:r>
      <w:proofErr w:type="spellEnd"/>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never</w:t>
      </w:r>
      <w:proofErr w:type="spellEnd"/>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Last</w:t>
      </w:r>
      <w:proofErr w:type="spellEnd"/>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clearing</w:t>
      </w:r>
      <w:proofErr w:type="spellEnd"/>
      <w:r w:rsidRPr="008A007C">
        <w:rPr>
          <w:rFonts w:ascii="Times New Roman" w:eastAsia="Times New Roman" w:hAnsi="Times New Roman" w:cs="Times New Roman"/>
          <w:sz w:val="24"/>
          <w:szCs w:val="24"/>
        </w:rPr>
        <w:t xml:space="preserve"> of "show interface" </w:t>
      </w:r>
      <w:proofErr w:type="spellStart"/>
      <w:r w:rsidRPr="008A007C">
        <w:rPr>
          <w:rFonts w:ascii="Times New Roman" w:eastAsia="Times New Roman" w:hAnsi="Times New Roman" w:cs="Times New Roman"/>
          <w:sz w:val="24"/>
          <w:szCs w:val="24"/>
        </w:rPr>
        <w:t>counters</w:t>
      </w:r>
      <w:proofErr w:type="spellEnd"/>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never</w:t>
      </w:r>
      <w:proofErr w:type="spellEnd"/>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Input </w:t>
      </w:r>
      <w:proofErr w:type="spellStart"/>
      <w:r w:rsidRPr="008A007C">
        <w:rPr>
          <w:rFonts w:ascii="Times New Roman" w:eastAsia="Times New Roman" w:hAnsi="Times New Roman" w:cs="Times New Roman"/>
          <w:sz w:val="24"/>
          <w:szCs w:val="24"/>
        </w:rPr>
        <w:t>queue</w:t>
      </w:r>
      <w:proofErr w:type="spellEnd"/>
      <w:r w:rsidRPr="008A007C">
        <w:rPr>
          <w:rFonts w:ascii="Times New Roman" w:eastAsia="Times New Roman" w:hAnsi="Times New Roman" w:cs="Times New Roman"/>
          <w:sz w:val="24"/>
          <w:szCs w:val="24"/>
        </w:rPr>
        <w:t>: 0/150/0/0 (</w:t>
      </w:r>
      <w:proofErr w:type="spellStart"/>
      <w:r w:rsidRPr="008A007C">
        <w:rPr>
          <w:rFonts w:ascii="Times New Roman" w:eastAsia="Times New Roman" w:hAnsi="Times New Roman" w:cs="Times New Roman"/>
          <w:sz w:val="24"/>
          <w:szCs w:val="24"/>
        </w:rPr>
        <w:t>size</w:t>
      </w:r>
      <w:proofErr w:type="spellEnd"/>
      <w:r w:rsidRPr="008A007C">
        <w:rPr>
          <w:rFonts w:ascii="Times New Roman" w:eastAsia="Times New Roman" w:hAnsi="Times New Roman" w:cs="Times New Roman"/>
          <w:sz w:val="24"/>
          <w:szCs w:val="24"/>
        </w:rPr>
        <w:t>/</w:t>
      </w:r>
      <w:proofErr w:type="spellStart"/>
      <w:r w:rsidRPr="008A007C">
        <w:rPr>
          <w:rFonts w:ascii="Times New Roman" w:eastAsia="Times New Roman" w:hAnsi="Times New Roman" w:cs="Times New Roman"/>
          <w:sz w:val="24"/>
          <w:szCs w:val="24"/>
        </w:rPr>
        <w:t>max</w:t>
      </w:r>
      <w:proofErr w:type="spellEnd"/>
      <w:r w:rsidRPr="008A007C">
        <w:rPr>
          <w:rFonts w:ascii="Times New Roman" w:eastAsia="Times New Roman" w:hAnsi="Times New Roman" w:cs="Times New Roman"/>
          <w:sz w:val="24"/>
          <w:szCs w:val="24"/>
        </w:rPr>
        <w:t>/</w:t>
      </w:r>
      <w:proofErr w:type="spellStart"/>
      <w:r w:rsidRPr="008A007C">
        <w:rPr>
          <w:rFonts w:ascii="Times New Roman" w:eastAsia="Times New Roman" w:hAnsi="Times New Roman" w:cs="Times New Roman"/>
          <w:sz w:val="24"/>
          <w:szCs w:val="24"/>
        </w:rPr>
        <w:t>drops</w:t>
      </w:r>
      <w:proofErr w:type="spellEnd"/>
      <w:r w:rsidRPr="008A007C">
        <w:rPr>
          <w:rFonts w:ascii="Times New Roman" w:eastAsia="Times New Roman" w:hAnsi="Times New Roman" w:cs="Times New Roman"/>
          <w:sz w:val="24"/>
          <w:szCs w:val="24"/>
        </w:rPr>
        <w:t>/</w:t>
      </w:r>
      <w:proofErr w:type="spellStart"/>
      <w:r w:rsidRPr="008A007C">
        <w:rPr>
          <w:rFonts w:ascii="Times New Roman" w:eastAsia="Times New Roman" w:hAnsi="Times New Roman" w:cs="Times New Roman"/>
          <w:sz w:val="24"/>
          <w:szCs w:val="24"/>
        </w:rPr>
        <w:t>flushes</w:t>
      </w:r>
      <w:proofErr w:type="spellEnd"/>
      <w:r w:rsidRPr="008A007C">
        <w:rPr>
          <w:rFonts w:ascii="Times New Roman" w:eastAsia="Times New Roman" w:hAnsi="Times New Roman" w:cs="Times New Roman"/>
          <w:sz w:val="24"/>
          <w:szCs w:val="24"/>
        </w:rPr>
        <w:t xml:space="preserve">); Total output </w:t>
      </w:r>
      <w:proofErr w:type="spellStart"/>
      <w:r w:rsidRPr="008A007C">
        <w:rPr>
          <w:rFonts w:ascii="Times New Roman" w:eastAsia="Times New Roman" w:hAnsi="Times New Roman" w:cs="Times New Roman"/>
          <w:sz w:val="24"/>
          <w:szCs w:val="24"/>
        </w:rPr>
        <w:t>drops</w:t>
      </w:r>
      <w:proofErr w:type="spellEnd"/>
      <w:r w:rsidRPr="008A007C">
        <w:rPr>
          <w:rFonts w:ascii="Times New Roman" w:eastAsia="Times New Roman" w:hAnsi="Times New Roman" w:cs="Times New Roman"/>
          <w:sz w:val="24"/>
          <w:szCs w:val="24"/>
        </w:rPr>
        <w:t>: 0</w:t>
      </w:r>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Queueing</w:t>
      </w:r>
      <w:proofErr w:type="spellEnd"/>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strategy</w:t>
      </w:r>
      <w:proofErr w:type="spellEnd"/>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fifo</w:t>
      </w:r>
      <w:proofErr w:type="spellEnd"/>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Output </w:t>
      </w:r>
      <w:proofErr w:type="spellStart"/>
      <w:r w:rsidRPr="008A007C">
        <w:rPr>
          <w:rFonts w:ascii="Times New Roman" w:eastAsia="Times New Roman" w:hAnsi="Times New Roman" w:cs="Times New Roman"/>
          <w:sz w:val="24"/>
          <w:szCs w:val="24"/>
        </w:rPr>
        <w:t>queue</w:t>
      </w:r>
      <w:proofErr w:type="spellEnd"/>
      <w:r w:rsidRPr="008A007C">
        <w:rPr>
          <w:rFonts w:ascii="Times New Roman" w:eastAsia="Times New Roman" w:hAnsi="Times New Roman" w:cs="Times New Roman"/>
          <w:sz w:val="24"/>
          <w:szCs w:val="24"/>
        </w:rPr>
        <w:t>: 0/80 (</w:t>
      </w:r>
      <w:proofErr w:type="spellStart"/>
      <w:r w:rsidRPr="008A007C">
        <w:rPr>
          <w:rFonts w:ascii="Times New Roman" w:eastAsia="Times New Roman" w:hAnsi="Times New Roman" w:cs="Times New Roman"/>
          <w:sz w:val="24"/>
          <w:szCs w:val="24"/>
        </w:rPr>
        <w:t>size</w:t>
      </w:r>
      <w:proofErr w:type="spellEnd"/>
      <w:r w:rsidRPr="008A007C">
        <w:rPr>
          <w:rFonts w:ascii="Times New Roman" w:eastAsia="Times New Roman" w:hAnsi="Times New Roman" w:cs="Times New Roman"/>
          <w:sz w:val="24"/>
          <w:szCs w:val="24"/>
        </w:rPr>
        <w:t>/</w:t>
      </w:r>
      <w:proofErr w:type="spellStart"/>
      <w:r w:rsidRPr="008A007C">
        <w:rPr>
          <w:rFonts w:ascii="Times New Roman" w:eastAsia="Times New Roman" w:hAnsi="Times New Roman" w:cs="Times New Roman"/>
          <w:sz w:val="24"/>
          <w:szCs w:val="24"/>
        </w:rPr>
        <w:t>max</w:t>
      </w:r>
      <w:proofErr w:type="spellEnd"/>
      <w:r w:rsidRPr="008A007C">
        <w:rPr>
          <w:rFonts w:ascii="Times New Roman" w:eastAsia="Times New Roman" w:hAnsi="Times New Roman" w:cs="Times New Roman"/>
          <w:sz w:val="24"/>
          <w:szCs w:val="24"/>
        </w:rPr>
        <w:t>)</w:t>
      </w:r>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5 minute input </w:t>
      </w:r>
      <w:proofErr w:type="spellStart"/>
      <w:r w:rsidRPr="008A007C">
        <w:rPr>
          <w:rFonts w:ascii="Times New Roman" w:eastAsia="Times New Roman" w:hAnsi="Times New Roman" w:cs="Times New Roman"/>
          <w:sz w:val="24"/>
          <w:szCs w:val="24"/>
        </w:rPr>
        <w:t>rate</w:t>
      </w:r>
      <w:proofErr w:type="spellEnd"/>
      <w:r w:rsidRPr="008A007C">
        <w:rPr>
          <w:rFonts w:ascii="Times New Roman" w:eastAsia="Times New Roman" w:hAnsi="Times New Roman" w:cs="Times New Roman"/>
          <w:sz w:val="24"/>
          <w:szCs w:val="24"/>
        </w:rPr>
        <w:t xml:space="preserve"> 129000 bits/</w:t>
      </w:r>
      <w:proofErr w:type="spellStart"/>
      <w:r w:rsidRPr="008A007C">
        <w:rPr>
          <w:rFonts w:ascii="Times New Roman" w:eastAsia="Times New Roman" w:hAnsi="Times New Roman" w:cs="Times New Roman"/>
          <w:sz w:val="24"/>
          <w:szCs w:val="24"/>
        </w:rPr>
        <w:t>sec</w:t>
      </w:r>
      <w:proofErr w:type="spellEnd"/>
      <w:r w:rsidRPr="008A007C">
        <w:rPr>
          <w:rFonts w:ascii="Times New Roman" w:eastAsia="Times New Roman" w:hAnsi="Times New Roman" w:cs="Times New Roman"/>
          <w:sz w:val="24"/>
          <w:szCs w:val="24"/>
        </w:rPr>
        <w:t xml:space="preserve">, 15 </w:t>
      </w:r>
      <w:proofErr w:type="spellStart"/>
      <w:r w:rsidRPr="008A007C">
        <w:rPr>
          <w:rFonts w:ascii="Times New Roman" w:eastAsia="Times New Roman" w:hAnsi="Times New Roman" w:cs="Times New Roman"/>
          <w:sz w:val="24"/>
          <w:szCs w:val="24"/>
        </w:rPr>
        <w:t>packets</w:t>
      </w:r>
      <w:proofErr w:type="spellEnd"/>
      <w:r w:rsidRPr="008A007C">
        <w:rPr>
          <w:rFonts w:ascii="Times New Roman" w:eastAsia="Times New Roman" w:hAnsi="Times New Roman" w:cs="Times New Roman"/>
          <w:sz w:val="24"/>
          <w:szCs w:val="24"/>
        </w:rPr>
        <w:t>/</w:t>
      </w:r>
      <w:proofErr w:type="spellStart"/>
      <w:r w:rsidRPr="008A007C">
        <w:rPr>
          <w:rFonts w:ascii="Times New Roman" w:eastAsia="Times New Roman" w:hAnsi="Times New Roman" w:cs="Times New Roman"/>
          <w:sz w:val="24"/>
          <w:szCs w:val="24"/>
        </w:rPr>
        <w:t>sec</w:t>
      </w:r>
      <w:proofErr w:type="spellEnd"/>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5 minute output </w:t>
      </w:r>
      <w:proofErr w:type="spellStart"/>
      <w:r w:rsidRPr="008A007C">
        <w:rPr>
          <w:rFonts w:ascii="Times New Roman" w:eastAsia="Times New Roman" w:hAnsi="Times New Roman" w:cs="Times New Roman"/>
          <w:sz w:val="24"/>
          <w:szCs w:val="24"/>
        </w:rPr>
        <w:t>rate</w:t>
      </w:r>
      <w:proofErr w:type="spellEnd"/>
      <w:r w:rsidRPr="008A007C">
        <w:rPr>
          <w:rFonts w:ascii="Times New Roman" w:eastAsia="Times New Roman" w:hAnsi="Times New Roman" w:cs="Times New Roman"/>
          <w:sz w:val="24"/>
          <w:szCs w:val="24"/>
        </w:rPr>
        <w:t xml:space="preserve"> 130000 bits/</w:t>
      </w:r>
      <w:proofErr w:type="spellStart"/>
      <w:r w:rsidRPr="008A007C">
        <w:rPr>
          <w:rFonts w:ascii="Times New Roman" w:eastAsia="Times New Roman" w:hAnsi="Times New Roman" w:cs="Times New Roman"/>
          <w:sz w:val="24"/>
          <w:szCs w:val="24"/>
        </w:rPr>
        <w:t>sec</w:t>
      </w:r>
      <w:proofErr w:type="spellEnd"/>
      <w:r w:rsidRPr="008A007C">
        <w:rPr>
          <w:rFonts w:ascii="Times New Roman" w:eastAsia="Times New Roman" w:hAnsi="Times New Roman" w:cs="Times New Roman"/>
          <w:sz w:val="24"/>
          <w:szCs w:val="24"/>
        </w:rPr>
        <w:t xml:space="preserve">, 14 </w:t>
      </w:r>
      <w:proofErr w:type="spellStart"/>
      <w:r w:rsidRPr="008A007C">
        <w:rPr>
          <w:rFonts w:ascii="Times New Roman" w:eastAsia="Times New Roman" w:hAnsi="Times New Roman" w:cs="Times New Roman"/>
          <w:sz w:val="24"/>
          <w:szCs w:val="24"/>
        </w:rPr>
        <w:t>packets</w:t>
      </w:r>
      <w:proofErr w:type="spellEnd"/>
      <w:r w:rsidRPr="008A007C">
        <w:rPr>
          <w:rFonts w:ascii="Times New Roman" w:eastAsia="Times New Roman" w:hAnsi="Times New Roman" w:cs="Times New Roman"/>
          <w:sz w:val="24"/>
          <w:szCs w:val="24"/>
        </w:rPr>
        <w:t>/</w:t>
      </w:r>
      <w:proofErr w:type="spellStart"/>
      <w:r w:rsidRPr="008A007C">
        <w:rPr>
          <w:rFonts w:ascii="Times New Roman" w:eastAsia="Times New Roman" w:hAnsi="Times New Roman" w:cs="Times New Roman"/>
          <w:sz w:val="24"/>
          <w:szCs w:val="24"/>
        </w:rPr>
        <w:t>sec</w:t>
      </w:r>
      <w:proofErr w:type="spellEnd"/>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112555 </w:t>
      </w:r>
      <w:proofErr w:type="spellStart"/>
      <w:r w:rsidRPr="008A007C">
        <w:rPr>
          <w:rFonts w:ascii="Times New Roman" w:eastAsia="Times New Roman" w:hAnsi="Times New Roman" w:cs="Times New Roman"/>
          <w:sz w:val="24"/>
          <w:szCs w:val="24"/>
        </w:rPr>
        <w:t>packets</w:t>
      </w:r>
      <w:proofErr w:type="spellEnd"/>
      <w:r w:rsidRPr="008A007C">
        <w:rPr>
          <w:rFonts w:ascii="Times New Roman" w:eastAsia="Times New Roman" w:hAnsi="Times New Roman" w:cs="Times New Roman"/>
          <w:sz w:val="24"/>
          <w:szCs w:val="24"/>
        </w:rPr>
        <w:t xml:space="preserve"> input, 50565081 bytes</w:t>
      </w:r>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Received</w:t>
      </w:r>
      <w:proofErr w:type="spellEnd"/>
      <w:r w:rsidRPr="008A007C">
        <w:rPr>
          <w:rFonts w:ascii="Times New Roman" w:eastAsia="Times New Roman" w:hAnsi="Times New Roman" w:cs="Times New Roman"/>
          <w:sz w:val="24"/>
          <w:szCs w:val="24"/>
        </w:rPr>
        <w:t xml:space="preserve"> 1194 </w:t>
      </w:r>
      <w:proofErr w:type="spellStart"/>
      <w:r w:rsidRPr="008A007C">
        <w:rPr>
          <w:rFonts w:ascii="Times New Roman" w:eastAsia="Times New Roman" w:hAnsi="Times New Roman" w:cs="Times New Roman"/>
          <w:sz w:val="24"/>
          <w:szCs w:val="24"/>
        </w:rPr>
        <w:t>broadcasts</w:t>
      </w:r>
      <w:proofErr w:type="spellEnd"/>
      <w:r w:rsidRPr="008A007C">
        <w:rPr>
          <w:rFonts w:ascii="Times New Roman" w:eastAsia="Times New Roman" w:hAnsi="Times New Roman" w:cs="Times New Roman"/>
          <w:sz w:val="24"/>
          <w:szCs w:val="24"/>
        </w:rPr>
        <w:t xml:space="preserve">, 0 </w:t>
      </w:r>
      <w:proofErr w:type="spellStart"/>
      <w:r w:rsidRPr="008A007C">
        <w:rPr>
          <w:rFonts w:ascii="Times New Roman" w:eastAsia="Times New Roman" w:hAnsi="Times New Roman" w:cs="Times New Roman"/>
          <w:sz w:val="24"/>
          <w:szCs w:val="24"/>
        </w:rPr>
        <w:t>runts</w:t>
      </w:r>
      <w:proofErr w:type="spellEnd"/>
      <w:r w:rsidRPr="008A007C">
        <w:rPr>
          <w:rFonts w:ascii="Times New Roman" w:eastAsia="Times New Roman" w:hAnsi="Times New Roman" w:cs="Times New Roman"/>
          <w:sz w:val="24"/>
          <w:szCs w:val="24"/>
        </w:rPr>
        <w:t xml:space="preserve">, 0 </w:t>
      </w:r>
      <w:proofErr w:type="spellStart"/>
      <w:r w:rsidRPr="008A007C">
        <w:rPr>
          <w:rFonts w:ascii="Times New Roman" w:eastAsia="Times New Roman" w:hAnsi="Times New Roman" w:cs="Times New Roman"/>
          <w:sz w:val="24"/>
          <w:szCs w:val="24"/>
        </w:rPr>
        <w:t>giants</w:t>
      </w:r>
      <w:proofErr w:type="spellEnd"/>
      <w:r w:rsidRPr="008A007C">
        <w:rPr>
          <w:rFonts w:ascii="Times New Roman" w:eastAsia="Times New Roman" w:hAnsi="Times New Roman" w:cs="Times New Roman"/>
          <w:sz w:val="24"/>
          <w:szCs w:val="24"/>
        </w:rPr>
        <w:t xml:space="preserve">, 0 </w:t>
      </w:r>
      <w:proofErr w:type="spellStart"/>
      <w:r w:rsidRPr="008A007C">
        <w:rPr>
          <w:rFonts w:ascii="Times New Roman" w:eastAsia="Times New Roman" w:hAnsi="Times New Roman" w:cs="Times New Roman"/>
          <w:sz w:val="24"/>
          <w:szCs w:val="24"/>
        </w:rPr>
        <w:t>throttles</w:t>
      </w:r>
      <w:proofErr w:type="spellEnd"/>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0 input </w:t>
      </w:r>
      <w:proofErr w:type="spellStart"/>
      <w:r w:rsidRPr="008A007C">
        <w:rPr>
          <w:rFonts w:ascii="Times New Roman" w:eastAsia="Times New Roman" w:hAnsi="Times New Roman" w:cs="Times New Roman"/>
          <w:sz w:val="24"/>
          <w:szCs w:val="24"/>
        </w:rPr>
        <w:t>errors</w:t>
      </w:r>
      <w:proofErr w:type="spellEnd"/>
      <w:r w:rsidRPr="008A007C">
        <w:rPr>
          <w:rFonts w:ascii="Times New Roman" w:eastAsia="Times New Roman" w:hAnsi="Times New Roman" w:cs="Times New Roman"/>
          <w:sz w:val="24"/>
          <w:szCs w:val="24"/>
        </w:rPr>
        <w:t xml:space="preserve">, 0 CRC, 0 </w:t>
      </w:r>
      <w:proofErr w:type="spellStart"/>
      <w:r w:rsidRPr="008A007C">
        <w:rPr>
          <w:rFonts w:ascii="Times New Roman" w:eastAsia="Times New Roman" w:hAnsi="Times New Roman" w:cs="Times New Roman"/>
          <w:sz w:val="24"/>
          <w:szCs w:val="24"/>
        </w:rPr>
        <w:t>frame</w:t>
      </w:r>
      <w:proofErr w:type="spellEnd"/>
      <w:r w:rsidRPr="008A007C">
        <w:rPr>
          <w:rFonts w:ascii="Times New Roman" w:eastAsia="Times New Roman" w:hAnsi="Times New Roman" w:cs="Times New Roman"/>
          <w:sz w:val="24"/>
          <w:szCs w:val="24"/>
        </w:rPr>
        <w:t xml:space="preserve">, 0 </w:t>
      </w:r>
      <w:proofErr w:type="spellStart"/>
      <w:r w:rsidRPr="008A007C">
        <w:rPr>
          <w:rFonts w:ascii="Times New Roman" w:eastAsia="Times New Roman" w:hAnsi="Times New Roman" w:cs="Times New Roman"/>
          <w:sz w:val="24"/>
          <w:szCs w:val="24"/>
        </w:rPr>
        <w:t>overrun</w:t>
      </w:r>
      <w:proofErr w:type="spellEnd"/>
      <w:r w:rsidRPr="008A007C">
        <w:rPr>
          <w:rFonts w:ascii="Times New Roman" w:eastAsia="Times New Roman" w:hAnsi="Times New Roman" w:cs="Times New Roman"/>
          <w:sz w:val="24"/>
          <w:szCs w:val="24"/>
        </w:rPr>
        <w:t xml:space="preserve">, 0 </w:t>
      </w:r>
      <w:proofErr w:type="spellStart"/>
      <w:r w:rsidRPr="008A007C">
        <w:rPr>
          <w:rFonts w:ascii="Times New Roman" w:eastAsia="Times New Roman" w:hAnsi="Times New Roman" w:cs="Times New Roman"/>
          <w:sz w:val="24"/>
          <w:szCs w:val="24"/>
        </w:rPr>
        <w:t>ignored</w:t>
      </w:r>
      <w:proofErr w:type="spellEnd"/>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0 </w:t>
      </w:r>
      <w:proofErr w:type="spellStart"/>
      <w:r w:rsidRPr="008A007C">
        <w:rPr>
          <w:rFonts w:ascii="Times New Roman" w:eastAsia="Times New Roman" w:hAnsi="Times New Roman" w:cs="Times New Roman"/>
          <w:sz w:val="24"/>
          <w:szCs w:val="24"/>
        </w:rPr>
        <w:t>watchdog</w:t>
      </w:r>
      <w:proofErr w:type="spellEnd"/>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0 input </w:t>
      </w:r>
      <w:proofErr w:type="spellStart"/>
      <w:r w:rsidRPr="008A007C">
        <w:rPr>
          <w:rFonts w:ascii="Times New Roman" w:eastAsia="Times New Roman" w:hAnsi="Times New Roman" w:cs="Times New Roman"/>
          <w:sz w:val="24"/>
          <w:szCs w:val="24"/>
        </w:rPr>
        <w:t>packets</w:t>
      </w:r>
      <w:proofErr w:type="spellEnd"/>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with</w:t>
      </w:r>
      <w:proofErr w:type="spellEnd"/>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dribble</w:t>
      </w:r>
      <w:proofErr w:type="spellEnd"/>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condition</w:t>
      </w:r>
      <w:proofErr w:type="spellEnd"/>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detected</w:t>
      </w:r>
      <w:proofErr w:type="spellEnd"/>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111482 </w:t>
      </w:r>
      <w:proofErr w:type="spellStart"/>
      <w:r w:rsidRPr="008A007C">
        <w:rPr>
          <w:rFonts w:ascii="Times New Roman" w:eastAsia="Times New Roman" w:hAnsi="Times New Roman" w:cs="Times New Roman"/>
          <w:sz w:val="24"/>
          <w:szCs w:val="24"/>
        </w:rPr>
        <w:t>packets</w:t>
      </w:r>
      <w:proofErr w:type="spellEnd"/>
      <w:r w:rsidRPr="008A007C">
        <w:rPr>
          <w:rFonts w:ascii="Times New Roman" w:eastAsia="Times New Roman" w:hAnsi="Times New Roman" w:cs="Times New Roman"/>
          <w:sz w:val="24"/>
          <w:szCs w:val="24"/>
        </w:rPr>
        <w:t xml:space="preserve"> output, 85502439 bytes, 0 </w:t>
      </w:r>
      <w:proofErr w:type="spellStart"/>
      <w:r w:rsidRPr="008A007C">
        <w:rPr>
          <w:rFonts w:ascii="Times New Roman" w:eastAsia="Times New Roman" w:hAnsi="Times New Roman" w:cs="Times New Roman"/>
          <w:sz w:val="24"/>
          <w:szCs w:val="24"/>
        </w:rPr>
        <w:t>underruns</w:t>
      </w:r>
      <w:proofErr w:type="spellEnd"/>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0 output </w:t>
      </w:r>
      <w:proofErr w:type="spellStart"/>
      <w:r w:rsidRPr="008A007C">
        <w:rPr>
          <w:rFonts w:ascii="Times New Roman" w:eastAsia="Times New Roman" w:hAnsi="Times New Roman" w:cs="Times New Roman"/>
          <w:sz w:val="24"/>
          <w:szCs w:val="24"/>
        </w:rPr>
        <w:t>errors</w:t>
      </w:r>
      <w:proofErr w:type="spellEnd"/>
      <w:r w:rsidRPr="008A007C">
        <w:rPr>
          <w:rFonts w:ascii="Times New Roman" w:eastAsia="Times New Roman" w:hAnsi="Times New Roman" w:cs="Times New Roman"/>
          <w:sz w:val="24"/>
          <w:szCs w:val="24"/>
        </w:rPr>
        <w:t xml:space="preserve">, 0 </w:t>
      </w:r>
      <w:proofErr w:type="spellStart"/>
      <w:r w:rsidRPr="008A007C">
        <w:rPr>
          <w:rFonts w:ascii="Times New Roman" w:eastAsia="Times New Roman" w:hAnsi="Times New Roman" w:cs="Times New Roman"/>
          <w:sz w:val="24"/>
          <w:szCs w:val="24"/>
        </w:rPr>
        <w:t>collisions</w:t>
      </w:r>
      <w:proofErr w:type="spellEnd"/>
      <w:r w:rsidRPr="008A007C">
        <w:rPr>
          <w:rFonts w:ascii="Times New Roman" w:eastAsia="Times New Roman" w:hAnsi="Times New Roman" w:cs="Times New Roman"/>
          <w:sz w:val="24"/>
          <w:szCs w:val="24"/>
        </w:rPr>
        <w:t xml:space="preserve">, 0 interface </w:t>
      </w:r>
      <w:proofErr w:type="spellStart"/>
      <w:r w:rsidRPr="008A007C">
        <w:rPr>
          <w:rFonts w:ascii="Times New Roman" w:eastAsia="Times New Roman" w:hAnsi="Times New Roman" w:cs="Times New Roman"/>
          <w:sz w:val="24"/>
          <w:szCs w:val="24"/>
        </w:rPr>
        <w:t>resets</w:t>
      </w:r>
      <w:proofErr w:type="spellEnd"/>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0 </w:t>
      </w:r>
      <w:proofErr w:type="spellStart"/>
      <w:r w:rsidRPr="008A007C">
        <w:rPr>
          <w:rFonts w:ascii="Times New Roman" w:eastAsia="Times New Roman" w:hAnsi="Times New Roman" w:cs="Times New Roman"/>
          <w:sz w:val="24"/>
          <w:szCs w:val="24"/>
        </w:rPr>
        <w:t>babbles</w:t>
      </w:r>
      <w:proofErr w:type="spellEnd"/>
      <w:r w:rsidRPr="008A007C">
        <w:rPr>
          <w:rFonts w:ascii="Times New Roman" w:eastAsia="Times New Roman" w:hAnsi="Times New Roman" w:cs="Times New Roman"/>
          <w:sz w:val="24"/>
          <w:szCs w:val="24"/>
        </w:rPr>
        <w:t xml:space="preserve">, 0 late </w:t>
      </w:r>
      <w:proofErr w:type="spellStart"/>
      <w:r w:rsidRPr="008A007C">
        <w:rPr>
          <w:rFonts w:ascii="Times New Roman" w:eastAsia="Times New Roman" w:hAnsi="Times New Roman" w:cs="Times New Roman"/>
          <w:sz w:val="24"/>
          <w:szCs w:val="24"/>
        </w:rPr>
        <w:t>collision</w:t>
      </w:r>
      <w:proofErr w:type="spellEnd"/>
      <w:r w:rsidRPr="008A007C">
        <w:rPr>
          <w:rFonts w:ascii="Times New Roman" w:eastAsia="Times New Roman" w:hAnsi="Times New Roman" w:cs="Times New Roman"/>
          <w:sz w:val="24"/>
          <w:szCs w:val="24"/>
        </w:rPr>
        <w:t xml:space="preserve">, 0 </w:t>
      </w:r>
      <w:proofErr w:type="spellStart"/>
      <w:r w:rsidRPr="008A007C">
        <w:rPr>
          <w:rFonts w:ascii="Times New Roman" w:eastAsia="Times New Roman" w:hAnsi="Times New Roman" w:cs="Times New Roman"/>
          <w:sz w:val="24"/>
          <w:szCs w:val="24"/>
        </w:rPr>
        <w:t>deferred</w:t>
      </w:r>
      <w:proofErr w:type="spellEnd"/>
    </w:p>
    <w:p w:rsidR="008A007C" w:rsidRPr="008A007C" w:rsidRDefault="008A007C" w:rsidP="008A007C">
      <w:pPr>
        <w:spacing w:after="0" w:line="240" w:lineRule="auto"/>
        <w:rPr>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0 </w:t>
      </w:r>
      <w:proofErr w:type="spellStart"/>
      <w:r w:rsidRPr="008A007C">
        <w:rPr>
          <w:rFonts w:ascii="Times New Roman" w:eastAsia="Times New Roman" w:hAnsi="Times New Roman" w:cs="Times New Roman"/>
          <w:sz w:val="24"/>
          <w:szCs w:val="24"/>
        </w:rPr>
        <w:t>lost</w:t>
      </w:r>
      <w:proofErr w:type="spellEnd"/>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carrier</w:t>
      </w:r>
      <w:proofErr w:type="spellEnd"/>
      <w:r w:rsidRPr="008A007C">
        <w:rPr>
          <w:rFonts w:ascii="Times New Roman" w:eastAsia="Times New Roman" w:hAnsi="Times New Roman" w:cs="Times New Roman"/>
          <w:sz w:val="24"/>
          <w:szCs w:val="24"/>
        </w:rPr>
        <w:t xml:space="preserve">, 0 no </w:t>
      </w:r>
      <w:proofErr w:type="spellStart"/>
      <w:r w:rsidRPr="008A007C">
        <w:rPr>
          <w:rFonts w:ascii="Times New Roman" w:eastAsia="Times New Roman" w:hAnsi="Times New Roman" w:cs="Times New Roman"/>
          <w:sz w:val="24"/>
          <w:szCs w:val="24"/>
        </w:rPr>
        <w:t>carrier</w:t>
      </w:r>
      <w:proofErr w:type="spellEnd"/>
    </w:p>
    <w:p w:rsidR="008A007C" w:rsidRPr="006F32C3" w:rsidRDefault="008A007C" w:rsidP="008A007C">
      <w:pPr>
        <w:spacing w:after="0" w:line="240" w:lineRule="auto"/>
        <w:rPr>
          <w:ins w:id="27" w:author="Unknown"/>
          <w:rFonts w:ascii="Times New Roman" w:eastAsia="Times New Roman" w:hAnsi="Times New Roman" w:cs="Times New Roman"/>
          <w:sz w:val="24"/>
          <w:szCs w:val="24"/>
        </w:rPr>
      </w:pPr>
      <w:r w:rsidRPr="008A007C">
        <w:rPr>
          <w:rFonts w:ascii="Times New Roman" w:eastAsia="Times New Roman" w:hAnsi="Times New Roman" w:cs="Times New Roman"/>
          <w:sz w:val="24"/>
          <w:szCs w:val="24"/>
        </w:rPr>
        <w:t xml:space="preserve">     0 output buffer </w:t>
      </w:r>
      <w:proofErr w:type="spellStart"/>
      <w:r w:rsidRPr="008A007C">
        <w:rPr>
          <w:rFonts w:ascii="Times New Roman" w:eastAsia="Times New Roman" w:hAnsi="Times New Roman" w:cs="Times New Roman"/>
          <w:sz w:val="24"/>
          <w:szCs w:val="24"/>
        </w:rPr>
        <w:t>failures</w:t>
      </w:r>
      <w:proofErr w:type="spellEnd"/>
      <w:r w:rsidRPr="008A007C">
        <w:rPr>
          <w:rFonts w:ascii="Times New Roman" w:eastAsia="Times New Roman" w:hAnsi="Times New Roman" w:cs="Times New Roman"/>
          <w:sz w:val="24"/>
          <w:szCs w:val="24"/>
        </w:rPr>
        <w:t xml:space="preserve">, 0 output buffers </w:t>
      </w:r>
      <w:proofErr w:type="spellStart"/>
      <w:r w:rsidRPr="008A007C">
        <w:rPr>
          <w:rFonts w:ascii="Times New Roman" w:eastAsia="Times New Roman" w:hAnsi="Times New Roman" w:cs="Times New Roman"/>
          <w:sz w:val="24"/>
          <w:szCs w:val="24"/>
        </w:rPr>
        <w:t>swapped</w:t>
      </w:r>
      <w:proofErr w:type="spellEnd"/>
      <w:r w:rsidRPr="008A007C">
        <w:rPr>
          <w:rFonts w:ascii="Times New Roman" w:eastAsia="Times New Roman" w:hAnsi="Times New Roman" w:cs="Times New Roman"/>
          <w:sz w:val="24"/>
          <w:szCs w:val="24"/>
        </w:rPr>
        <w:t xml:space="preserve"> </w:t>
      </w:r>
      <w:proofErr w:type="spellStart"/>
      <w:r w:rsidRPr="008A007C">
        <w:rPr>
          <w:rFonts w:ascii="Times New Roman" w:eastAsia="Times New Roman" w:hAnsi="Times New Roman" w:cs="Times New Roman"/>
          <w:sz w:val="24"/>
          <w:szCs w:val="24"/>
        </w:rPr>
        <w:t>out</w:t>
      </w:r>
      <w:proofErr w:type="spellEnd"/>
    </w:p>
    <w:p w:rsidR="006F32C3" w:rsidRPr="006F32C3" w:rsidRDefault="006F32C3" w:rsidP="006F32C3">
      <w:pPr>
        <w:pBdr>
          <w:top w:val="single" w:sz="6" w:space="1" w:color="auto"/>
        </w:pBdr>
        <w:spacing w:after="0" w:line="240" w:lineRule="auto"/>
        <w:jc w:val="center"/>
        <w:rPr>
          <w:rFonts w:ascii="Arial" w:eastAsia="Times New Roman" w:hAnsi="Arial" w:cs="Arial"/>
          <w:vanish/>
          <w:sz w:val="16"/>
          <w:szCs w:val="16"/>
        </w:rPr>
      </w:pPr>
      <w:r w:rsidRPr="006F32C3">
        <w:rPr>
          <w:rFonts w:ascii="Arial" w:eastAsia="Times New Roman" w:hAnsi="Arial" w:cs="Arial"/>
          <w:vanish/>
          <w:sz w:val="16"/>
          <w:szCs w:val="16"/>
        </w:rPr>
        <w:t>Final del formulario</w:t>
      </w:r>
    </w:p>
    <w:p w:rsidR="006F32C3" w:rsidRPr="006F32C3" w:rsidRDefault="006F32C3" w:rsidP="006F32C3">
      <w:pPr>
        <w:spacing w:before="100" w:beforeAutospacing="1" w:after="100" w:afterAutospacing="1" w:line="240" w:lineRule="auto"/>
        <w:outlineLvl w:val="3"/>
        <w:rPr>
          <w:ins w:id="28" w:author="Unknown"/>
          <w:rFonts w:ascii="Times New Roman" w:eastAsia="Times New Roman" w:hAnsi="Times New Roman" w:cs="Times New Roman"/>
          <w:b/>
          <w:bCs/>
          <w:sz w:val="24"/>
          <w:szCs w:val="24"/>
        </w:rPr>
      </w:pPr>
      <w:ins w:id="29" w:author="Unknown">
        <w:r w:rsidRPr="006F32C3">
          <w:rPr>
            <w:rFonts w:ascii="Times New Roman" w:eastAsia="Times New Roman" w:hAnsi="Times New Roman" w:cs="Times New Roman"/>
            <w:b/>
            <w:bCs/>
            <w:sz w:val="24"/>
            <w:szCs w:val="24"/>
          </w:rPr>
          <w:t xml:space="preserve">5. Balanceo de carga </w:t>
        </w:r>
        <w:bookmarkStart w:id="30" w:name="p5"/>
        <w:bookmarkEnd w:id="30"/>
        <w:r w:rsidRPr="006F32C3">
          <w:rPr>
            <w:rFonts w:ascii="Times New Roman" w:eastAsia="Times New Roman" w:hAnsi="Times New Roman" w:cs="Times New Roman"/>
            <w:b/>
            <w:bCs/>
            <w:sz w:val="24"/>
            <w:szCs w:val="24"/>
          </w:rPr>
          <w:t> </w:t>
        </w:r>
      </w:ins>
      <w:r>
        <w:rPr>
          <w:rFonts w:ascii="Times New Roman" w:eastAsia="Times New Roman" w:hAnsi="Times New Roman" w:cs="Times New Roman"/>
          <w:b/>
          <w:bCs/>
          <w:noProof/>
          <w:color w:val="0000FF"/>
          <w:sz w:val="24"/>
          <w:szCs w:val="24"/>
        </w:rPr>
        <w:drawing>
          <wp:inline distT="0" distB="0" distL="0" distR="0">
            <wp:extent cx="142875" cy="174625"/>
            <wp:effectExtent l="19050" t="0" r="9525" b="0"/>
            <wp:docPr id="11" name="Imagen 11" descr="Subir al inici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bir al inicio">
                      <a:hlinkClick r:id="rId5"/>
                    </pic:cNvPr>
                    <pic:cNvPicPr>
                      <a:picLocks noChangeAspect="1" noChangeArrowheads="1"/>
                    </pic:cNvPicPr>
                  </pic:nvPicPr>
                  <pic:blipFill>
                    <a:blip r:embed="rId6"/>
                    <a:srcRect/>
                    <a:stretch>
                      <a:fillRect/>
                    </a:stretch>
                  </pic:blipFill>
                  <pic:spPr bwMode="auto">
                    <a:xfrm>
                      <a:off x="0" y="0"/>
                      <a:ext cx="142875" cy="174625"/>
                    </a:xfrm>
                    <a:prstGeom prst="rect">
                      <a:avLst/>
                    </a:prstGeom>
                    <a:noFill/>
                    <a:ln w="9525">
                      <a:noFill/>
                      <a:miter lim="800000"/>
                      <a:headEnd/>
                      <a:tailEnd/>
                    </a:ln>
                  </pic:spPr>
                </pic:pic>
              </a:graphicData>
            </a:graphic>
          </wp:inline>
        </w:drawing>
      </w:r>
    </w:p>
    <w:p w:rsidR="006F32C3" w:rsidRPr="006F32C3" w:rsidRDefault="006F32C3" w:rsidP="006F32C3">
      <w:pPr>
        <w:spacing w:before="100" w:beforeAutospacing="1" w:after="100" w:afterAutospacing="1" w:line="240" w:lineRule="auto"/>
        <w:rPr>
          <w:ins w:id="31" w:author="Unknown"/>
          <w:rFonts w:ascii="Times New Roman" w:eastAsia="Times New Roman" w:hAnsi="Times New Roman" w:cs="Times New Roman"/>
          <w:sz w:val="24"/>
          <w:szCs w:val="24"/>
        </w:rPr>
      </w:pPr>
      <w:ins w:id="32" w:author="Unknown">
        <w:r w:rsidRPr="006F32C3">
          <w:rPr>
            <w:rFonts w:ascii="Times New Roman" w:eastAsia="Times New Roman" w:hAnsi="Times New Roman" w:cs="Times New Roman"/>
            <w:sz w:val="24"/>
            <w:szCs w:val="24"/>
          </w:rPr>
          <w:t>Al agrupar varias interfaces, puede que no todas estén transmitiendo desaprovechando ese ancho de banda, existe la posibilidad de que el conmutador haga balance de carga, esto es aparentemente similar a lo que hace el conmutador normalmente con la operación lógica XOR, solamente que en este caso el conmutador genera un hash que determina la interfaz por la que se transmitirán los datos.</w:t>
        </w:r>
      </w:ins>
    </w:p>
    <w:p w:rsidR="006F32C3" w:rsidRPr="006F32C3" w:rsidRDefault="006F32C3" w:rsidP="006F32C3">
      <w:pPr>
        <w:spacing w:before="100" w:beforeAutospacing="1" w:after="100" w:afterAutospacing="1" w:line="240" w:lineRule="auto"/>
        <w:rPr>
          <w:ins w:id="33" w:author="Unknown"/>
          <w:rFonts w:ascii="Times New Roman" w:eastAsia="Times New Roman" w:hAnsi="Times New Roman" w:cs="Times New Roman"/>
          <w:sz w:val="24"/>
          <w:szCs w:val="24"/>
        </w:rPr>
      </w:pPr>
      <w:ins w:id="34" w:author="Unknown">
        <w:r w:rsidRPr="006F32C3">
          <w:rPr>
            <w:rFonts w:ascii="Times New Roman" w:eastAsia="Times New Roman" w:hAnsi="Times New Roman" w:cs="Times New Roman"/>
            <w:sz w:val="24"/>
            <w:szCs w:val="24"/>
          </w:rPr>
          <w:t>El hash puede calcularse a partir de la dirección MAC de origen o de destino del paquete.</w:t>
        </w:r>
      </w:ins>
    </w:p>
    <w:p w:rsidR="006F32C3" w:rsidRPr="006F32C3" w:rsidRDefault="006F32C3" w:rsidP="006F32C3">
      <w:pPr>
        <w:spacing w:before="100" w:beforeAutospacing="1" w:after="100" w:afterAutospacing="1" w:line="240" w:lineRule="auto"/>
        <w:rPr>
          <w:ins w:id="35" w:author="Unknown"/>
          <w:rFonts w:ascii="Times New Roman" w:eastAsia="Times New Roman" w:hAnsi="Times New Roman" w:cs="Times New Roman"/>
          <w:sz w:val="24"/>
          <w:szCs w:val="24"/>
        </w:rPr>
      </w:pPr>
      <w:ins w:id="36" w:author="Unknown">
        <w:r w:rsidRPr="006F32C3">
          <w:rPr>
            <w:rFonts w:ascii="Times New Roman" w:eastAsia="Times New Roman" w:hAnsi="Times New Roman" w:cs="Times New Roman"/>
            <w:sz w:val="24"/>
            <w:szCs w:val="24"/>
          </w:rPr>
          <w:t xml:space="preserve">En caso de que haya varios </w:t>
        </w:r>
        <w:proofErr w:type="spellStart"/>
        <w:r w:rsidRPr="006F32C3">
          <w:rPr>
            <w:rFonts w:ascii="Times New Roman" w:eastAsia="Times New Roman" w:hAnsi="Times New Roman" w:cs="Times New Roman"/>
            <w:sz w:val="24"/>
            <w:szCs w:val="24"/>
          </w:rPr>
          <w:t>EtherChannels</w:t>
        </w:r>
        <w:proofErr w:type="spellEnd"/>
        <w:r w:rsidRPr="006F32C3">
          <w:rPr>
            <w:rFonts w:ascii="Times New Roman" w:eastAsia="Times New Roman" w:hAnsi="Times New Roman" w:cs="Times New Roman"/>
            <w:sz w:val="24"/>
            <w:szCs w:val="24"/>
          </w:rPr>
          <w:t xml:space="preserve"> configurados, el balanceo de carga se aplica a todos.</w:t>
        </w:r>
      </w:ins>
    </w:p>
    <w:p w:rsidR="006F32C3" w:rsidRPr="006F32C3" w:rsidRDefault="006F32C3" w:rsidP="006F32C3">
      <w:pPr>
        <w:spacing w:before="100" w:beforeAutospacing="1" w:after="100" w:afterAutospacing="1" w:line="240" w:lineRule="auto"/>
        <w:rPr>
          <w:ins w:id="37" w:author="Unknown"/>
          <w:rFonts w:ascii="Times New Roman" w:eastAsia="Times New Roman" w:hAnsi="Times New Roman" w:cs="Times New Roman"/>
          <w:sz w:val="24"/>
          <w:szCs w:val="24"/>
        </w:rPr>
      </w:pPr>
      <w:ins w:id="38" w:author="Unknown">
        <w:r w:rsidRPr="006F32C3">
          <w:rPr>
            <w:rFonts w:ascii="Times New Roman" w:eastAsia="Times New Roman" w:hAnsi="Times New Roman" w:cs="Times New Roman"/>
            <w:sz w:val="24"/>
            <w:szCs w:val="24"/>
          </w:rPr>
          <w:t>Sintaxis para balancear la carga basándose en la MAC de origen:</w:t>
        </w:r>
      </w:ins>
    </w:p>
    <w:tbl>
      <w:tblPr>
        <w:tblW w:w="825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8250"/>
      </w:tblGrid>
      <w:tr w:rsidR="006F32C3" w:rsidRPr="006F32C3" w:rsidTr="006F32C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F32C3" w:rsidRPr="006F32C3" w:rsidRDefault="006F32C3" w:rsidP="006F32C3">
            <w:pPr>
              <w:spacing w:after="0" w:line="240" w:lineRule="auto"/>
              <w:jc w:val="center"/>
              <w:rPr>
                <w:rFonts w:ascii="Times New Roman" w:eastAsia="Times New Roman" w:hAnsi="Times New Roman" w:cs="Times New Roman"/>
                <w:sz w:val="24"/>
                <w:szCs w:val="24"/>
              </w:rPr>
            </w:pPr>
            <w:proofErr w:type="spellStart"/>
            <w:r w:rsidRPr="006F32C3">
              <w:rPr>
                <w:rFonts w:ascii="Times New Roman" w:eastAsia="Times New Roman" w:hAnsi="Times New Roman" w:cs="Times New Roman"/>
                <w:sz w:val="24"/>
                <w:szCs w:val="24"/>
              </w:rPr>
              <w:t>Switch</w:t>
            </w:r>
            <w:proofErr w:type="spellEnd"/>
            <w:r w:rsidRPr="006F32C3">
              <w:rPr>
                <w:rFonts w:ascii="Times New Roman" w:eastAsia="Times New Roman" w:hAnsi="Times New Roman" w:cs="Times New Roman"/>
                <w:sz w:val="24"/>
                <w:szCs w:val="24"/>
              </w:rPr>
              <w:t>(</w:t>
            </w:r>
            <w:proofErr w:type="spellStart"/>
            <w:r w:rsidRPr="006F32C3">
              <w:rPr>
                <w:rFonts w:ascii="Times New Roman" w:eastAsia="Times New Roman" w:hAnsi="Times New Roman" w:cs="Times New Roman"/>
                <w:sz w:val="24"/>
                <w:szCs w:val="24"/>
              </w:rPr>
              <w:t>config</w:t>
            </w:r>
            <w:proofErr w:type="spellEnd"/>
            <w:r w:rsidRPr="006F32C3">
              <w:rPr>
                <w:rFonts w:ascii="Times New Roman" w:eastAsia="Times New Roman" w:hAnsi="Times New Roman" w:cs="Times New Roman"/>
                <w:sz w:val="24"/>
                <w:szCs w:val="24"/>
              </w:rPr>
              <w:t>)#</w:t>
            </w:r>
            <w:proofErr w:type="spellStart"/>
            <w:r w:rsidRPr="006F32C3">
              <w:rPr>
                <w:rFonts w:ascii="Times New Roman" w:eastAsia="Times New Roman" w:hAnsi="Times New Roman" w:cs="Times New Roman"/>
                <w:sz w:val="24"/>
                <w:szCs w:val="24"/>
              </w:rPr>
              <w:t>port-channel</w:t>
            </w:r>
            <w:proofErr w:type="spellEnd"/>
            <w:r w:rsidRPr="006F32C3">
              <w:rPr>
                <w:rFonts w:ascii="Times New Roman" w:eastAsia="Times New Roman" w:hAnsi="Times New Roman" w:cs="Times New Roman"/>
                <w:sz w:val="24"/>
                <w:szCs w:val="24"/>
              </w:rPr>
              <w:t xml:space="preserve"> load-balance </w:t>
            </w:r>
            <w:proofErr w:type="spellStart"/>
            <w:r w:rsidRPr="006F32C3">
              <w:rPr>
                <w:rFonts w:ascii="Times New Roman" w:eastAsia="Times New Roman" w:hAnsi="Times New Roman" w:cs="Times New Roman"/>
                <w:sz w:val="24"/>
                <w:szCs w:val="24"/>
              </w:rPr>
              <w:t>src-mac</w:t>
            </w:r>
            <w:proofErr w:type="spellEnd"/>
            <w:r w:rsidRPr="006F32C3">
              <w:rPr>
                <w:rFonts w:ascii="Times New Roman" w:eastAsia="Times New Roman" w:hAnsi="Times New Roman" w:cs="Times New Roman"/>
                <w:sz w:val="24"/>
                <w:szCs w:val="24"/>
              </w:rPr>
              <w:t xml:space="preserve"> </w:t>
            </w:r>
          </w:p>
        </w:tc>
      </w:tr>
    </w:tbl>
    <w:p w:rsidR="006F32C3" w:rsidRPr="006F32C3" w:rsidRDefault="006F32C3" w:rsidP="006F32C3">
      <w:pPr>
        <w:spacing w:before="100" w:beforeAutospacing="1" w:after="100" w:afterAutospacing="1" w:line="240" w:lineRule="auto"/>
        <w:rPr>
          <w:ins w:id="39" w:author="Unknown"/>
          <w:rFonts w:ascii="Times New Roman" w:eastAsia="Times New Roman" w:hAnsi="Times New Roman" w:cs="Times New Roman"/>
          <w:sz w:val="24"/>
          <w:szCs w:val="24"/>
        </w:rPr>
      </w:pPr>
      <w:ins w:id="40" w:author="Unknown">
        <w:r w:rsidRPr="006F32C3">
          <w:rPr>
            <w:rFonts w:ascii="Times New Roman" w:eastAsia="Times New Roman" w:hAnsi="Times New Roman" w:cs="Times New Roman"/>
            <w:sz w:val="24"/>
            <w:szCs w:val="24"/>
          </w:rPr>
          <w:t>Sintaxis para balancear la carga basándose en la MAC de destino:</w:t>
        </w:r>
      </w:ins>
    </w:p>
    <w:tbl>
      <w:tblPr>
        <w:tblW w:w="825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8250"/>
      </w:tblGrid>
      <w:tr w:rsidR="006F32C3" w:rsidRPr="006F32C3" w:rsidTr="006F32C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F32C3" w:rsidRPr="006F32C3" w:rsidRDefault="006F32C3" w:rsidP="006F32C3">
            <w:pPr>
              <w:spacing w:after="0" w:line="240" w:lineRule="auto"/>
              <w:jc w:val="center"/>
              <w:rPr>
                <w:rFonts w:ascii="Times New Roman" w:eastAsia="Times New Roman" w:hAnsi="Times New Roman" w:cs="Times New Roman"/>
                <w:sz w:val="24"/>
                <w:szCs w:val="24"/>
              </w:rPr>
            </w:pPr>
            <w:proofErr w:type="spellStart"/>
            <w:r w:rsidRPr="006F32C3">
              <w:rPr>
                <w:rFonts w:ascii="Times New Roman" w:eastAsia="Times New Roman" w:hAnsi="Times New Roman" w:cs="Times New Roman"/>
                <w:sz w:val="24"/>
                <w:szCs w:val="24"/>
              </w:rPr>
              <w:lastRenderedPageBreak/>
              <w:t>Switch</w:t>
            </w:r>
            <w:proofErr w:type="spellEnd"/>
            <w:r w:rsidRPr="006F32C3">
              <w:rPr>
                <w:rFonts w:ascii="Times New Roman" w:eastAsia="Times New Roman" w:hAnsi="Times New Roman" w:cs="Times New Roman"/>
                <w:sz w:val="24"/>
                <w:szCs w:val="24"/>
              </w:rPr>
              <w:t>(</w:t>
            </w:r>
            <w:proofErr w:type="spellStart"/>
            <w:r w:rsidRPr="006F32C3">
              <w:rPr>
                <w:rFonts w:ascii="Times New Roman" w:eastAsia="Times New Roman" w:hAnsi="Times New Roman" w:cs="Times New Roman"/>
                <w:sz w:val="24"/>
                <w:szCs w:val="24"/>
              </w:rPr>
              <w:t>config</w:t>
            </w:r>
            <w:proofErr w:type="spellEnd"/>
            <w:r w:rsidRPr="006F32C3">
              <w:rPr>
                <w:rFonts w:ascii="Times New Roman" w:eastAsia="Times New Roman" w:hAnsi="Times New Roman" w:cs="Times New Roman"/>
                <w:sz w:val="24"/>
                <w:szCs w:val="24"/>
              </w:rPr>
              <w:t>)#</w:t>
            </w:r>
            <w:proofErr w:type="spellStart"/>
            <w:r w:rsidRPr="006F32C3">
              <w:rPr>
                <w:rFonts w:ascii="Times New Roman" w:eastAsia="Times New Roman" w:hAnsi="Times New Roman" w:cs="Times New Roman"/>
                <w:sz w:val="24"/>
                <w:szCs w:val="24"/>
              </w:rPr>
              <w:t>port-channel</w:t>
            </w:r>
            <w:proofErr w:type="spellEnd"/>
            <w:r w:rsidRPr="006F32C3">
              <w:rPr>
                <w:rFonts w:ascii="Times New Roman" w:eastAsia="Times New Roman" w:hAnsi="Times New Roman" w:cs="Times New Roman"/>
                <w:sz w:val="24"/>
                <w:szCs w:val="24"/>
              </w:rPr>
              <w:t xml:space="preserve"> load-balance </w:t>
            </w:r>
            <w:proofErr w:type="spellStart"/>
            <w:r w:rsidRPr="006F32C3">
              <w:rPr>
                <w:rFonts w:ascii="Times New Roman" w:eastAsia="Times New Roman" w:hAnsi="Times New Roman" w:cs="Times New Roman"/>
                <w:sz w:val="24"/>
                <w:szCs w:val="24"/>
              </w:rPr>
              <w:t>dst-mac</w:t>
            </w:r>
            <w:proofErr w:type="spellEnd"/>
            <w:r w:rsidRPr="006F32C3">
              <w:rPr>
                <w:rFonts w:ascii="Times New Roman" w:eastAsia="Times New Roman" w:hAnsi="Times New Roman" w:cs="Times New Roman"/>
                <w:sz w:val="24"/>
                <w:szCs w:val="24"/>
              </w:rPr>
              <w:t xml:space="preserve"> </w:t>
            </w:r>
          </w:p>
        </w:tc>
      </w:tr>
    </w:tbl>
    <w:p w:rsidR="006F32C3" w:rsidRPr="006F32C3" w:rsidRDefault="006F32C3" w:rsidP="006F32C3">
      <w:pPr>
        <w:spacing w:before="100" w:beforeAutospacing="1" w:after="100" w:afterAutospacing="1" w:line="240" w:lineRule="auto"/>
        <w:rPr>
          <w:ins w:id="41" w:author="Unknown"/>
          <w:rFonts w:ascii="Times New Roman" w:eastAsia="Times New Roman" w:hAnsi="Times New Roman" w:cs="Times New Roman"/>
          <w:sz w:val="24"/>
          <w:szCs w:val="24"/>
        </w:rPr>
      </w:pPr>
      <w:ins w:id="42" w:author="Unknown">
        <w:r w:rsidRPr="006F32C3">
          <w:rPr>
            <w:rFonts w:ascii="Times New Roman" w:eastAsia="Times New Roman" w:hAnsi="Times New Roman" w:cs="Times New Roman"/>
            <w:sz w:val="24"/>
            <w:szCs w:val="24"/>
          </w:rPr>
          <w:t xml:space="preserve">Al configurar el balanceo de carga y generar tráfico entre hosts el gráfico de los puertos que forman parte del </w:t>
        </w:r>
        <w:proofErr w:type="spellStart"/>
        <w:r w:rsidRPr="006F32C3">
          <w:rPr>
            <w:rFonts w:ascii="Times New Roman" w:eastAsia="Times New Roman" w:hAnsi="Times New Roman" w:cs="Times New Roman"/>
            <w:sz w:val="24"/>
            <w:szCs w:val="24"/>
          </w:rPr>
          <w:t>EtherChannel</w:t>
        </w:r>
        <w:proofErr w:type="spellEnd"/>
        <w:r w:rsidRPr="006F32C3">
          <w:rPr>
            <w:rFonts w:ascii="Times New Roman" w:eastAsia="Times New Roman" w:hAnsi="Times New Roman" w:cs="Times New Roman"/>
            <w:sz w:val="24"/>
            <w:szCs w:val="24"/>
          </w:rPr>
          <w:t xml:space="preserve">, se puede ver que el tráfico va variando según el par de hosts que transmiten, cada gráfico es una transferencia entre distintos pares de hosts y el trazo azul hace referencia al par de puertos conectados entre </w:t>
        </w:r>
        <w:proofErr w:type="spellStart"/>
        <w:r w:rsidRPr="006F32C3">
          <w:rPr>
            <w:rFonts w:ascii="Times New Roman" w:eastAsia="Times New Roman" w:hAnsi="Times New Roman" w:cs="Times New Roman"/>
            <w:sz w:val="24"/>
            <w:szCs w:val="24"/>
          </w:rPr>
          <w:t>si</w:t>
        </w:r>
        <w:proofErr w:type="spellEnd"/>
        <w:r w:rsidRPr="006F32C3">
          <w:rPr>
            <w:rFonts w:ascii="Times New Roman" w:eastAsia="Times New Roman" w:hAnsi="Times New Roman" w:cs="Times New Roman"/>
            <w:sz w:val="24"/>
            <w:szCs w:val="24"/>
          </w:rPr>
          <w:t xml:space="preserve"> en cada dispositivo, mientras que el área verde hace referencia al otro par:</w:t>
        </w:r>
      </w:ins>
    </w:p>
    <w:tbl>
      <w:tblPr>
        <w:tblW w:w="8250"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3167"/>
        <w:gridCol w:w="3395"/>
        <w:gridCol w:w="1688"/>
      </w:tblGrid>
      <w:tr w:rsidR="006F32C3" w:rsidRPr="006F32C3" w:rsidTr="006F32C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F32C3" w:rsidRPr="006F32C3" w:rsidRDefault="006F32C3" w:rsidP="006F32C3">
            <w:pPr>
              <w:spacing w:after="0" w:line="240" w:lineRule="auto"/>
              <w:rPr>
                <w:rFonts w:ascii="Times New Roman" w:eastAsia="Times New Roman" w:hAnsi="Times New Roman" w:cs="Times New Roman"/>
                <w:sz w:val="24"/>
                <w:szCs w:val="24"/>
              </w:rPr>
            </w:pPr>
            <w:proofErr w:type="spellStart"/>
            <w:r w:rsidRPr="006F32C3">
              <w:rPr>
                <w:rFonts w:ascii="Times New Roman" w:eastAsia="Times New Roman" w:hAnsi="Times New Roman" w:cs="Times New Roman"/>
                <w:sz w:val="24"/>
                <w:szCs w:val="24"/>
              </w:rPr>
              <w:t>FastEthernet</w:t>
            </w:r>
            <w:proofErr w:type="spellEnd"/>
            <w:r w:rsidRPr="006F32C3">
              <w:rPr>
                <w:rFonts w:ascii="Times New Roman" w:eastAsia="Times New Roman" w:hAnsi="Times New Roman" w:cs="Times New Roman"/>
                <w:sz w:val="24"/>
                <w:szCs w:val="24"/>
              </w:rPr>
              <w:t xml:space="preserve"> 0/1 </w:t>
            </w:r>
          </w:p>
        </w:tc>
        <w:tc>
          <w:tcPr>
            <w:tcW w:w="0" w:type="auto"/>
            <w:tcBorders>
              <w:top w:val="outset" w:sz="6" w:space="0" w:color="auto"/>
              <w:left w:val="outset" w:sz="6" w:space="0" w:color="auto"/>
              <w:bottom w:val="outset" w:sz="6" w:space="0" w:color="auto"/>
              <w:right w:val="outset" w:sz="6" w:space="0" w:color="auto"/>
            </w:tcBorders>
            <w:vAlign w:val="center"/>
            <w:hideMark/>
          </w:tcPr>
          <w:p w:rsidR="006F32C3" w:rsidRPr="006F32C3" w:rsidRDefault="006F32C3" w:rsidP="006F32C3">
            <w:pPr>
              <w:spacing w:after="0" w:line="240" w:lineRule="auto"/>
              <w:rPr>
                <w:rFonts w:ascii="Times New Roman" w:eastAsia="Times New Roman" w:hAnsi="Times New Roman" w:cs="Times New Roman"/>
                <w:sz w:val="24"/>
                <w:szCs w:val="24"/>
              </w:rPr>
            </w:pPr>
            <w:proofErr w:type="spellStart"/>
            <w:r w:rsidRPr="006F32C3">
              <w:rPr>
                <w:rFonts w:ascii="Times New Roman" w:eastAsia="Times New Roman" w:hAnsi="Times New Roman" w:cs="Times New Roman"/>
                <w:sz w:val="24"/>
                <w:szCs w:val="24"/>
              </w:rPr>
              <w:t>FastEthernet</w:t>
            </w:r>
            <w:proofErr w:type="spellEnd"/>
            <w:r w:rsidRPr="006F32C3">
              <w:rPr>
                <w:rFonts w:ascii="Times New Roman" w:eastAsia="Times New Roman" w:hAnsi="Times New Roman" w:cs="Times New Roman"/>
                <w:sz w:val="24"/>
                <w:szCs w:val="24"/>
              </w:rPr>
              <w:t xml:space="preserve"> 0/9 </w:t>
            </w:r>
          </w:p>
        </w:tc>
        <w:tc>
          <w:tcPr>
            <w:tcW w:w="0" w:type="auto"/>
            <w:tcBorders>
              <w:top w:val="outset" w:sz="6" w:space="0" w:color="auto"/>
              <w:left w:val="outset" w:sz="6" w:space="0" w:color="auto"/>
              <w:bottom w:val="outset" w:sz="6" w:space="0" w:color="auto"/>
              <w:right w:val="outset" w:sz="6" w:space="0" w:color="auto"/>
            </w:tcBorders>
            <w:vAlign w:val="center"/>
            <w:hideMark/>
          </w:tcPr>
          <w:p w:rsidR="006F32C3" w:rsidRPr="006F32C3" w:rsidRDefault="006F32C3" w:rsidP="006F32C3">
            <w:pPr>
              <w:spacing w:after="0"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AZUL</w:t>
            </w:r>
          </w:p>
        </w:tc>
      </w:tr>
      <w:tr w:rsidR="006F32C3" w:rsidRPr="006F32C3" w:rsidTr="006F32C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F32C3" w:rsidRPr="006F32C3" w:rsidRDefault="006F32C3" w:rsidP="006F32C3">
            <w:pPr>
              <w:spacing w:after="0" w:line="240" w:lineRule="auto"/>
              <w:rPr>
                <w:rFonts w:ascii="Times New Roman" w:eastAsia="Times New Roman" w:hAnsi="Times New Roman" w:cs="Times New Roman"/>
                <w:sz w:val="24"/>
                <w:szCs w:val="24"/>
              </w:rPr>
            </w:pPr>
            <w:proofErr w:type="spellStart"/>
            <w:r w:rsidRPr="006F32C3">
              <w:rPr>
                <w:rFonts w:ascii="Times New Roman" w:eastAsia="Times New Roman" w:hAnsi="Times New Roman" w:cs="Times New Roman"/>
                <w:sz w:val="24"/>
                <w:szCs w:val="24"/>
              </w:rPr>
              <w:t>FastEthernet</w:t>
            </w:r>
            <w:proofErr w:type="spellEnd"/>
            <w:r w:rsidRPr="006F32C3">
              <w:rPr>
                <w:rFonts w:ascii="Times New Roman" w:eastAsia="Times New Roman" w:hAnsi="Times New Roman" w:cs="Times New Roman"/>
                <w:sz w:val="24"/>
                <w:szCs w:val="24"/>
              </w:rPr>
              <w:t xml:space="preserve"> 0/2 </w:t>
            </w:r>
          </w:p>
        </w:tc>
        <w:tc>
          <w:tcPr>
            <w:tcW w:w="0" w:type="auto"/>
            <w:tcBorders>
              <w:top w:val="outset" w:sz="6" w:space="0" w:color="auto"/>
              <w:left w:val="outset" w:sz="6" w:space="0" w:color="auto"/>
              <w:bottom w:val="outset" w:sz="6" w:space="0" w:color="auto"/>
              <w:right w:val="outset" w:sz="6" w:space="0" w:color="auto"/>
            </w:tcBorders>
            <w:vAlign w:val="center"/>
            <w:hideMark/>
          </w:tcPr>
          <w:p w:rsidR="006F32C3" w:rsidRPr="006F32C3" w:rsidRDefault="006F32C3" w:rsidP="006F32C3">
            <w:pPr>
              <w:spacing w:after="0" w:line="240" w:lineRule="auto"/>
              <w:rPr>
                <w:rFonts w:ascii="Times New Roman" w:eastAsia="Times New Roman" w:hAnsi="Times New Roman" w:cs="Times New Roman"/>
                <w:sz w:val="24"/>
                <w:szCs w:val="24"/>
              </w:rPr>
            </w:pPr>
            <w:proofErr w:type="spellStart"/>
            <w:r w:rsidRPr="006F32C3">
              <w:rPr>
                <w:rFonts w:ascii="Times New Roman" w:eastAsia="Times New Roman" w:hAnsi="Times New Roman" w:cs="Times New Roman"/>
                <w:sz w:val="24"/>
                <w:szCs w:val="24"/>
              </w:rPr>
              <w:t>FastEthernet</w:t>
            </w:r>
            <w:proofErr w:type="spellEnd"/>
            <w:r w:rsidRPr="006F32C3">
              <w:rPr>
                <w:rFonts w:ascii="Times New Roman" w:eastAsia="Times New Roman" w:hAnsi="Times New Roman" w:cs="Times New Roman"/>
                <w:sz w:val="24"/>
                <w:szCs w:val="24"/>
              </w:rPr>
              <w:t xml:space="preserve"> 0/10 </w:t>
            </w:r>
          </w:p>
        </w:tc>
        <w:tc>
          <w:tcPr>
            <w:tcW w:w="0" w:type="auto"/>
            <w:tcBorders>
              <w:top w:val="outset" w:sz="6" w:space="0" w:color="auto"/>
              <w:left w:val="outset" w:sz="6" w:space="0" w:color="auto"/>
              <w:bottom w:val="outset" w:sz="6" w:space="0" w:color="auto"/>
              <w:right w:val="outset" w:sz="6" w:space="0" w:color="auto"/>
            </w:tcBorders>
            <w:vAlign w:val="center"/>
            <w:hideMark/>
          </w:tcPr>
          <w:p w:rsidR="006F32C3" w:rsidRPr="006F32C3" w:rsidRDefault="006F32C3" w:rsidP="006F32C3">
            <w:pPr>
              <w:spacing w:after="0" w:line="240" w:lineRule="auto"/>
              <w:rPr>
                <w:rFonts w:ascii="Times New Roman" w:eastAsia="Times New Roman" w:hAnsi="Times New Roman" w:cs="Times New Roman"/>
                <w:sz w:val="24"/>
                <w:szCs w:val="24"/>
              </w:rPr>
            </w:pPr>
            <w:r w:rsidRPr="006F32C3">
              <w:rPr>
                <w:rFonts w:ascii="Times New Roman" w:eastAsia="Times New Roman" w:hAnsi="Times New Roman" w:cs="Times New Roman"/>
                <w:sz w:val="24"/>
                <w:szCs w:val="24"/>
              </w:rPr>
              <w:t>VERDE</w:t>
            </w:r>
          </w:p>
        </w:tc>
      </w:tr>
    </w:tbl>
    <w:p w:rsidR="006F32C3" w:rsidRPr="006F32C3" w:rsidRDefault="006F32C3" w:rsidP="006F32C3">
      <w:pPr>
        <w:spacing w:before="100" w:beforeAutospacing="1" w:after="100" w:afterAutospacing="1" w:line="240" w:lineRule="auto"/>
        <w:jc w:val="center"/>
        <w:rPr>
          <w:ins w:id="43" w:author="Unknown"/>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135" cy="3379470"/>
            <wp:effectExtent l="19050" t="0" r="0" b="0"/>
            <wp:docPr id="12" name="Imagen 12" descr="Gráficos transferencias Balanceo de Carga configu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áficos transferencias Balanceo de Carga configurado"/>
                    <pic:cNvPicPr>
                      <a:picLocks noChangeAspect="1" noChangeArrowheads="1"/>
                    </pic:cNvPicPr>
                  </pic:nvPicPr>
                  <pic:blipFill>
                    <a:blip r:embed="rId32"/>
                    <a:srcRect/>
                    <a:stretch>
                      <a:fillRect/>
                    </a:stretch>
                  </pic:blipFill>
                  <pic:spPr bwMode="auto">
                    <a:xfrm>
                      <a:off x="0" y="0"/>
                      <a:ext cx="4763135" cy="3379470"/>
                    </a:xfrm>
                    <a:prstGeom prst="rect">
                      <a:avLst/>
                    </a:prstGeom>
                    <a:noFill/>
                    <a:ln w="9525">
                      <a:noFill/>
                      <a:miter lim="800000"/>
                      <a:headEnd/>
                      <a:tailEnd/>
                    </a:ln>
                  </pic:spPr>
                </pic:pic>
              </a:graphicData>
            </a:graphic>
          </wp:inline>
        </w:drawing>
      </w:r>
    </w:p>
    <w:p w:rsidR="003F6FE2" w:rsidRDefault="003F6FE2"/>
    <w:sectPr w:rsidR="003F6FE2" w:rsidSect="003F6FE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5281A"/>
    <w:multiLevelType w:val="multilevel"/>
    <w:tmpl w:val="31C83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DE52CE"/>
    <w:multiLevelType w:val="multilevel"/>
    <w:tmpl w:val="C0B0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315AF2"/>
    <w:multiLevelType w:val="multilevel"/>
    <w:tmpl w:val="813E8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4B2AA3"/>
    <w:multiLevelType w:val="multilevel"/>
    <w:tmpl w:val="F9802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6F32C3"/>
    <w:rsid w:val="003F6FE2"/>
    <w:rsid w:val="006F32C3"/>
    <w:rsid w:val="008A007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FE2"/>
  </w:style>
  <w:style w:type="paragraph" w:styleId="Ttulo1">
    <w:name w:val="heading 1"/>
    <w:basedOn w:val="Normal"/>
    <w:link w:val="Ttulo1Car"/>
    <w:uiPriority w:val="9"/>
    <w:qFormat/>
    <w:rsid w:val="006F32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link w:val="Ttulo3Car"/>
    <w:uiPriority w:val="9"/>
    <w:qFormat/>
    <w:rsid w:val="006F32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6F32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32C3"/>
    <w:rPr>
      <w:rFonts w:ascii="Times New Roman" w:eastAsia="Times New Roman" w:hAnsi="Times New Roman" w:cs="Times New Roman"/>
      <w:b/>
      <w:bCs/>
      <w:kern w:val="36"/>
      <w:sz w:val="48"/>
      <w:szCs w:val="48"/>
    </w:rPr>
  </w:style>
  <w:style w:type="character" w:customStyle="1" w:styleId="Ttulo3Car">
    <w:name w:val="Título 3 Car"/>
    <w:basedOn w:val="Fuentedeprrafopredeter"/>
    <w:link w:val="Ttulo3"/>
    <w:uiPriority w:val="9"/>
    <w:rsid w:val="006F32C3"/>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6F32C3"/>
    <w:rPr>
      <w:rFonts w:ascii="Times New Roman" w:eastAsia="Times New Roman" w:hAnsi="Times New Roman" w:cs="Times New Roman"/>
      <w:b/>
      <w:bCs/>
      <w:sz w:val="24"/>
      <w:szCs w:val="24"/>
    </w:rPr>
  </w:style>
  <w:style w:type="character" w:styleId="Hipervnculo">
    <w:name w:val="Hyperlink"/>
    <w:basedOn w:val="Fuentedeprrafopredeter"/>
    <w:uiPriority w:val="99"/>
    <w:semiHidden/>
    <w:unhideWhenUsed/>
    <w:rsid w:val="006F32C3"/>
    <w:rPr>
      <w:color w:val="0000FF"/>
      <w:u w:val="single"/>
    </w:rPr>
  </w:style>
  <w:style w:type="paragraph" w:styleId="NormalWeb">
    <w:name w:val="Normal (Web)"/>
    <w:basedOn w:val="Normal"/>
    <w:uiPriority w:val="99"/>
    <w:semiHidden/>
    <w:unhideWhenUsed/>
    <w:rsid w:val="006F32C3"/>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6F32C3"/>
    <w:rPr>
      <w:i/>
      <w:iCs/>
    </w:rPr>
  </w:style>
  <w:style w:type="character" w:styleId="Textoennegrita">
    <w:name w:val="Strong"/>
    <w:basedOn w:val="Fuentedeprrafopredeter"/>
    <w:uiPriority w:val="22"/>
    <w:qFormat/>
    <w:rsid w:val="006F32C3"/>
    <w:rPr>
      <w:b/>
      <w:bCs/>
    </w:rPr>
  </w:style>
  <w:style w:type="paragraph" w:styleId="z-Principiodelformulario">
    <w:name w:val="HTML Top of Form"/>
    <w:basedOn w:val="Normal"/>
    <w:next w:val="Normal"/>
    <w:link w:val="z-PrincipiodelformularioCar"/>
    <w:hidden/>
    <w:uiPriority w:val="99"/>
    <w:semiHidden/>
    <w:unhideWhenUsed/>
    <w:rsid w:val="006F32C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6F32C3"/>
    <w:rPr>
      <w:rFonts w:ascii="Arial" w:eastAsia="Times New Roman" w:hAnsi="Arial" w:cs="Arial"/>
      <w:vanish/>
      <w:sz w:val="16"/>
      <w:szCs w:val="16"/>
    </w:rPr>
  </w:style>
  <w:style w:type="paragraph" w:styleId="z-Finaldelformulario">
    <w:name w:val="HTML Bottom of Form"/>
    <w:basedOn w:val="Normal"/>
    <w:next w:val="Normal"/>
    <w:link w:val="z-FinaldelformularioCar"/>
    <w:hidden/>
    <w:uiPriority w:val="99"/>
    <w:semiHidden/>
    <w:unhideWhenUsed/>
    <w:rsid w:val="006F32C3"/>
    <w:pPr>
      <w:pBdr>
        <w:top w:val="single" w:sz="6" w:space="1" w:color="auto"/>
      </w:pBdr>
      <w:spacing w:after="0" w:line="240" w:lineRule="auto"/>
      <w:jc w:val="center"/>
    </w:pPr>
    <w:rPr>
      <w:rFonts w:ascii="Arial" w:eastAsia="Times New Roman" w:hAnsi="Arial" w:cs="Arial"/>
      <w:vanish/>
      <w:sz w:val="16"/>
      <w:szCs w:val="16"/>
    </w:rPr>
  </w:style>
  <w:style w:type="character" w:customStyle="1" w:styleId="z-FinaldelformularioCar">
    <w:name w:val="z-Final del formulario Car"/>
    <w:basedOn w:val="Fuentedeprrafopredeter"/>
    <w:link w:val="z-Finaldelformulario"/>
    <w:uiPriority w:val="99"/>
    <w:semiHidden/>
    <w:rsid w:val="006F32C3"/>
    <w:rPr>
      <w:rFonts w:ascii="Arial" w:eastAsia="Times New Roman" w:hAnsi="Arial" w:cs="Arial"/>
      <w:vanish/>
      <w:sz w:val="16"/>
      <w:szCs w:val="16"/>
    </w:rPr>
  </w:style>
  <w:style w:type="paragraph" w:styleId="Textodeglobo">
    <w:name w:val="Balloon Text"/>
    <w:basedOn w:val="Normal"/>
    <w:link w:val="TextodegloboCar"/>
    <w:uiPriority w:val="99"/>
    <w:semiHidden/>
    <w:unhideWhenUsed/>
    <w:rsid w:val="006F32C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32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35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despracticas.com/ethernet/fastethernet/gigabitethernet/etherchannel/channel/group/trunk/switch/router/catalyst/2950/?pag=txtConmutacionEtherchannelcsco.php&amp;Njs=t" TargetMode="External"/><Relationship Id="rId13" Type="http://schemas.openxmlformats.org/officeDocument/2006/relationships/image" Target="media/image3.gif"/><Relationship Id="rId18" Type="http://schemas.openxmlformats.org/officeDocument/2006/relationships/image" Target="media/image7.wmf"/><Relationship Id="rId26"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control" Target="activeX/activeX3.xml"/><Relationship Id="rId34" Type="http://schemas.openxmlformats.org/officeDocument/2006/relationships/theme" Target="theme/theme1.xml"/><Relationship Id="rId7" Type="http://schemas.openxmlformats.org/officeDocument/2006/relationships/hyperlink" Target="http://www.redespracticas.com/ethernet/fastethernet/gigabitethernet/etherchannel/channel/group/trunk/switch/router/catalyst/2950/?pag=txtConmutacionEtherchannelcsco.php&amp;Njs=t" TargetMode="External"/><Relationship Id="rId12" Type="http://schemas.openxmlformats.org/officeDocument/2006/relationships/image" Target="media/image2.png"/><Relationship Id="rId17" Type="http://schemas.openxmlformats.org/officeDocument/2006/relationships/control" Target="activeX/activeX1.xml"/><Relationship Id="rId25" Type="http://schemas.openxmlformats.org/officeDocument/2006/relationships/image" Target="media/image11.gi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control" Target="activeX/activeX6.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www.redespracticas.com/ethernet/fastethernet/gigabitethernet/etherchannel/channel/group/trunk/switch/router/catalyst/2950/?pag=txtConmutacionEtherchannelcsco.php&amp;Njs=t" TargetMode="External"/><Relationship Id="rId24" Type="http://schemas.openxmlformats.org/officeDocument/2006/relationships/image" Target="media/image10.gif"/><Relationship Id="rId32" Type="http://schemas.openxmlformats.org/officeDocument/2006/relationships/image" Target="media/image15.gif"/><Relationship Id="rId5" Type="http://schemas.openxmlformats.org/officeDocument/2006/relationships/hyperlink" Target="http://www.redespracticas.com/ethernet/fastethernet/gigabitethernet/etherchannel/channel/group/trunk/switch/router/catalyst/2950/?pag=txtConmutacionEtherchannelcsco.php&amp;Njs=t#top" TargetMode="External"/><Relationship Id="rId15" Type="http://schemas.openxmlformats.org/officeDocument/2006/relationships/image" Target="media/image5.gif"/><Relationship Id="rId23" Type="http://schemas.openxmlformats.org/officeDocument/2006/relationships/control" Target="activeX/activeX4.xml"/><Relationship Id="rId28" Type="http://schemas.openxmlformats.org/officeDocument/2006/relationships/image" Target="media/image13.wmf"/><Relationship Id="rId10" Type="http://schemas.openxmlformats.org/officeDocument/2006/relationships/hyperlink" Target="http://www.redespracticas.com/ethernet/fastethernet/gigabitethernet/etherchannel/channel/group/trunk/switch/router/catalyst/2950/?pag=txtConmutacionEtherchannelcsco.php&amp;Njs=t" TargetMode="External"/><Relationship Id="rId19" Type="http://schemas.openxmlformats.org/officeDocument/2006/relationships/control" Target="activeX/activeX2.xml"/><Relationship Id="rId31"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hyperlink" Target="http://www.redespracticas.com/ethernet/fastethernet/gigabitethernet/etherchannel/channel/group/trunk/switch/router/catalyst/2950/?pag=txtConmutacionEtherchannelcsco.php&amp;Njs=t" TargetMode="External"/><Relationship Id="rId14" Type="http://schemas.openxmlformats.org/officeDocument/2006/relationships/image" Target="media/image4.gif"/><Relationship Id="rId22" Type="http://schemas.openxmlformats.org/officeDocument/2006/relationships/image" Target="media/image9.wmf"/><Relationship Id="rId27" Type="http://schemas.openxmlformats.org/officeDocument/2006/relationships/control" Target="activeX/activeX5.xml"/><Relationship Id="rId30" Type="http://schemas.openxmlformats.org/officeDocument/2006/relationships/image" Target="media/image1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2783</Words>
  <Characters>15307</Characters>
  <Application>Microsoft Office Word</Application>
  <DocSecurity>0</DocSecurity>
  <Lines>127</Lines>
  <Paragraphs>36</Paragraphs>
  <ScaleCrop>false</ScaleCrop>
  <Company/>
  <LinksUpToDate>false</LinksUpToDate>
  <CharactersWithSpaces>18054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2012-02-08T04:41:00Z</dcterms:created>
  <dcterms:modified xsi:type="dcterms:W3CDTF">2013-01-17T01:14:00Z</dcterms:modified>
</cp:coreProperties>
</file>